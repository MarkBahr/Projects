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8AD" w:rsidRDefault="00CA0344">
      <w:r>
        <w:t>BCG</w:t>
      </w:r>
    </w:p>
    <w:p w:rsidR="00CA0344" w:rsidRDefault="00CA0344">
      <w:r>
        <w:t xml:space="preserve">One of the most important tasks of a data scientist is to understand the business problem at hand and lay out an approach to address it. </w:t>
      </w:r>
    </w:p>
    <w:p w:rsidR="00CA0344" w:rsidRDefault="00CA0344">
      <w:r>
        <w:t xml:space="preserve">Understand problem: translate into data science. </w:t>
      </w:r>
    </w:p>
    <w:p w:rsidR="00CA0344" w:rsidRDefault="00CA0344">
      <w:r>
        <w:t>Do</w:t>
      </w:r>
    </w:p>
    <w:p w:rsidR="00CA0344" w:rsidRPr="00CA0344" w:rsidRDefault="00CA0344" w:rsidP="00CA0344">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color w:val="3F3F3F"/>
        </w:rPr>
        <w:t>Determine the client data needed for analysis</w:t>
      </w:r>
    </w:p>
    <w:p w:rsidR="00CA0344" w:rsidRPr="00CA0344" w:rsidRDefault="00CA0344" w:rsidP="00CA0344">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color w:val="3F3F3F"/>
        </w:rPr>
        <w:t>Outline the techniques you'll use to investigate your client's problem</w:t>
      </w:r>
    </w:p>
    <w:p w:rsidR="00CA0344" w:rsidRPr="00CA0344" w:rsidRDefault="00CA0344" w:rsidP="00CA0344">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color w:val="3F3F3F"/>
        </w:rPr>
        <w:t>Write an email to your Associate Director summarizing your approach</w:t>
      </w:r>
    </w:p>
    <w:p w:rsidR="00CA0344" w:rsidRDefault="00CA0344" w:rsidP="00CA0344">
      <w:pPr>
        <w:shd w:val="clear" w:color="auto" w:fill="FFFFFF"/>
        <w:spacing w:before="100" w:beforeAutospacing="1" w:after="100" w:afterAutospacing="1" w:line="240" w:lineRule="auto"/>
        <w:rPr>
          <w:rFonts w:ascii="Segoe UI" w:eastAsia="Times New Roman" w:hAnsi="Segoe UI" w:cs="Segoe UI"/>
          <w:b/>
          <w:bCs/>
          <w:color w:val="000000"/>
        </w:rPr>
      </w:pPr>
      <w:r w:rsidRPr="00CA0344">
        <w:rPr>
          <w:rFonts w:ascii="Segoe UI" w:eastAsia="Times New Roman" w:hAnsi="Segoe UI" w:cs="Segoe UI"/>
          <w:color w:val="000000"/>
        </w:rPr>
        <w:t>Your team has been assigned a new project for a client called </w:t>
      </w:r>
      <w:r w:rsidRPr="00CA0344">
        <w:rPr>
          <w:rFonts w:ascii="Segoe UI" w:eastAsia="Times New Roman" w:hAnsi="Segoe UI" w:cs="Segoe UI"/>
          <w:b/>
          <w:bCs/>
          <w:color w:val="000000"/>
        </w:rPr>
        <w:t>PowerCo</w:t>
      </w:r>
    </w:p>
    <w:p w:rsidR="00CA0344" w:rsidRPr="00CA0344" w:rsidRDefault="00CA0344" w:rsidP="00CA0344">
      <w:pPr>
        <w:shd w:val="clear" w:color="auto" w:fill="FFFFFF"/>
        <w:spacing w:before="100" w:beforeAutospacing="1" w:after="100" w:afterAutospacing="1" w:line="240" w:lineRule="auto"/>
        <w:rPr>
          <w:rFonts w:ascii="Segoe UI" w:eastAsia="Times New Roman" w:hAnsi="Segoe UI" w:cs="Segoe UI"/>
          <w:color w:val="000000"/>
        </w:rPr>
      </w:pPr>
      <w:r>
        <w:rPr>
          <w:rFonts w:ascii="Segoe UI" w:eastAsia="Times New Roman" w:hAnsi="Segoe UI" w:cs="Segoe UI"/>
          <w:bCs/>
          <w:color w:val="000000"/>
        </w:rPr>
        <w:t xml:space="preserve">“DevOps is a software development practice that promotes collaboration between development and operations, resulting in faster and more reliable software delivery” (Microsoft.com). </w:t>
      </w:r>
    </w:p>
    <w:p w:rsidR="00CA0344" w:rsidRPr="00CA0344" w:rsidRDefault="00CA0344" w:rsidP="00CA0344">
      <w:pPr>
        <w:shd w:val="clear" w:color="auto" w:fill="FFFFFF"/>
        <w:spacing w:after="272" w:line="240" w:lineRule="auto"/>
        <w:rPr>
          <w:rFonts w:ascii="Segoe UI" w:eastAsia="Times New Roman" w:hAnsi="Segoe UI" w:cs="Segoe UI"/>
          <w:color w:val="000000"/>
        </w:rPr>
      </w:pPr>
      <w:r w:rsidRPr="00CA0344">
        <w:rPr>
          <w:rFonts w:ascii="Segoe UI" w:eastAsia="Times New Roman" w:hAnsi="Segoe UI" w:cs="Segoe UI"/>
          <w:color w:val="000000"/>
        </w:rPr>
        <w:t>What exactly is a Data Scientist?</w:t>
      </w:r>
    </w:p>
    <w:p w:rsidR="00CA0344" w:rsidRPr="00CA0344" w:rsidRDefault="00CA0344" w:rsidP="00CA0344">
      <w:pPr>
        <w:numPr>
          <w:ilvl w:val="0"/>
          <w:numId w:val="6"/>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color w:val="000000"/>
        </w:rPr>
        <w:t>A Data Scientist works with data to try and deliver value to a business.</w:t>
      </w:r>
    </w:p>
    <w:p w:rsidR="00CA0344" w:rsidRPr="00CA0344" w:rsidRDefault="00CA0344" w:rsidP="00CA0344">
      <w:pPr>
        <w:numPr>
          <w:ilvl w:val="0"/>
          <w:numId w:val="6"/>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color w:val="000000"/>
        </w:rPr>
        <w:t>But how is that achieved?</w:t>
      </w:r>
    </w:p>
    <w:p w:rsidR="00CA0344" w:rsidRPr="00CA0344" w:rsidRDefault="00CA0344" w:rsidP="00CA0344">
      <w:pPr>
        <w:numPr>
          <w:ilvl w:val="1"/>
          <w:numId w:val="6"/>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color w:val="000000"/>
        </w:rPr>
        <w:t>Data Science can sometimes overlap with domains such as Data Analysts, Data Engineers and DevOps.</w:t>
      </w:r>
    </w:p>
    <w:p w:rsidR="00CA0344" w:rsidRPr="00CA0344" w:rsidRDefault="00CA0344" w:rsidP="00CA0344">
      <w:pPr>
        <w:numPr>
          <w:ilvl w:val="1"/>
          <w:numId w:val="6"/>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color w:val="000000"/>
        </w:rPr>
        <w:t>How much the Data Scientists role overlaps with these other roles really depends on the company, but in essence a Data Scientist is generally focused on modeling data to be able to accurately predict an outcome, for example, predicting how likely customers are to leave.</w:t>
      </w:r>
    </w:p>
    <w:p w:rsidR="00CA0344" w:rsidRPr="00591BCD" w:rsidRDefault="00CA0344" w:rsidP="00CA0344">
      <w:pPr>
        <w:numPr>
          <w:ilvl w:val="1"/>
          <w:numId w:val="6"/>
        </w:numPr>
        <w:shd w:val="clear" w:color="auto" w:fill="FFFFFF"/>
        <w:spacing w:before="100" w:beforeAutospacing="1" w:after="100" w:afterAutospacing="1" w:line="240" w:lineRule="auto"/>
        <w:rPr>
          <w:rFonts w:ascii="Segoe UI" w:eastAsia="Times New Roman" w:hAnsi="Segoe UI" w:cs="Segoe UI"/>
          <w:b/>
          <w:color w:val="000000"/>
        </w:rPr>
      </w:pPr>
      <w:r w:rsidRPr="00CA0344">
        <w:rPr>
          <w:rFonts w:ascii="Segoe UI" w:eastAsia="Times New Roman" w:hAnsi="Segoe UI" w:cs="Segoe UI"/>
          <w:b/>
          <w:color w:val="000000"/>
        </w:rPr>
        <w:t>4 core skills are used as a Data Scientist: statistics, mathematics, programming and communication.</w:t>
      </w:r>
    </w:p>
    <w:p w:rsidR="00591BCD" w:rsidRPr="00591BCD" w:rsidRDefault="00591BCD" w:rsidP="00CA0344">
      <w:pPr>
        <w:shd w:val="clear" w:color="auto" w:fill="FFFFFF"/>
        <w:spacing w:after="0" w:line="240" w:lineRule="auto"/>
        <w:outlineLvl w:val="0"/>
        <w:rPr>
          <w:rFonts w:ascii="Segoe UI" w:eastAsia="Times New Roman" w:hAnsi="Segoe UI" w:cs="Segoe UI"/>
          <w:b/>
          <w:color w:val="000000"/>
          <w:kern w:val="36"/>
          <w:sz w:val="40"/>
          <w:szCs w:val="40"/>
        </w:rPr>
      </w:pPr>
      <w:r w:rsidRPr="00591BCD">
        <w:rPr>
          <w:rFonts w:ascii="Segoe UI" w:eastAsia="Times New Roman" w:hAnsi="Segoe UI" w:cs="Segoe UI"/>
          <w:b/>
          <w:color w:val="000000"/>
          <w:kern w:val="36"/>
          <w:sz w:val="40"/>
          <w:szCs w:val="40"/>
        </w:rPr>
        <w:t>BCG GAMMA Methodology</w:t>
      </w:r>
      <w:r>
        <w:rPr>
          <w:rFonts w:ascii="Segoe UI" w:eastAsia="Times New Roman" w:hAnsi="Segoe UI" w:cs="Segoe UI"/>
          <w:b/>
          <w:color w:val="000000"/>
          <w:kern w:val="36"/>
          <w:sz w:val="40"/>
          <w:szCs w:val="40"/>
        </w:rPr>
        <w:t>: (</w:t>
      </w:r>
      <w:r>
        <w:rPr>
          <w:rFonts w:ascii="Segoe UI" w:hAnsi="Segoe UI" w:cs="Segoe UI"/>
          <w:color w:val="000000"/>
          <w:shd w:val="clear" w:color="auto" w:fill="FFFFFF"/>
        </w:rPr>
        <w:t>business understanding &amp; problem framing)</w:t>
      </w:r>
    </w:p>
    <w:p w:rsidR="00CA0344" w:rsidRPr="00CA0344" w:rsidRDefault="00CA0344" w:rsidP="00CA0344">
      <w:pPr>
        <w:shd w:val="clear" w:color="auto" w:fill="FFFFFF"/>
        <w:spacing w:after="0" w:line="240" w:lineRule="auto"/>
        <w:outlineLvl w:val="0"/>
        <w:rPr>
          <w:rFonts w:ascii="Segoe UI" w:eastAsia="Times New Roman" w:hAnsi="Segoe UI" w:cs="Segoe UI"/>
          <w:color w:val="000000"/>
          <w:kern w:val="36"/>
          <w:sz w:val="32"/>
          <w:szCs w:val="32"/>
        </w:rPr>
      </w:pPr>
      <w:r w:rsidRPr="00CA0344">
        <w:rPr>
          <w:rFonts w:ascii="Segoe UI" w:eastAsia="Times New Roman" w:hAnsi="Segoe UI" w:cs="Segoe UI"/>
          <w:color w:val="000000"/>
          <w:kern w:val="36"/>
          <w:sz w:val="32"/>
          <w:szCs w:val="32"/>
        </w:rPr>
        <w:t>Key roles and responsibilities of a Data Scientist at BCG GAMMA</w:t>
      </w:r>
    </w:p>
    <w:p w:rsidR="00CA0344" w:rsidRPr="00CA0344" w:rsidRDefault="00CA0344" w:rsidP="00CA0344">
      <w:pPr>
        <w:shd w:val="clear" w:color="auto" w:fill="FFFFFF"/>
        <w:spacing w:after="272" w:line="240" w:lineRule="auto"/>
        <w:rPr>
          <w:rFonts w:ascii="Segoe UI" w:eastAsia="Times New Roman" w:hAnsi="Segoe UI" w:cs="Segoe UI"/>
          <w:color w:val="000000"/>
        </w:rPr>
      </w:pPr>
      <w:r w:rsidRPr="00CA0344">
        <w:rPr>
          <w:rFonts w:ascii="Segoe UI" w:eastAsia="Times New Roman" w:hAnsi="Segoe UI" w:cs="Segoe UI"/>
          <w:color w:val="000000"/>
        </w:rPr>
        <w:t>BCG GAMMA is transforming businesses using data science to help companies generate competitive advantage. To do this, we typically follow a 5-step methodology:</w:t>
      </w:r>
    </w:p>
    <w:p w:rsidR="00CA0344" w:rsidRPr="00CA0344" w:rsidRDefault="00CA0344" w:rsidP="00CA0344">
      <w:pPr>
        <w:numPr>
          <w:ilvl w:val="0"/>
          <w:numId w:val="7"/>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b/>
          <w:bCs/>
          <w:color w:val="000000"/>
        </w:rPr>
        <w:t>Business understanding &amp; problem framing:</w:t>
      </w:r>
      <w:r w:rsidRPr="00CA0344">
        <w:rPr>
          <w:rFonts w:ascii="Segoe UI" w:eastAsia="Times New Roman" w:hAnsi="Segoe UI" w:cs="Segoe UI"/>
          <w:color w:val="000000"/>
        </w:rPr>
        <w:t> what is the context of this problem and why are they trying to solve it?</w:t>
      </w:r>
      <w:r w:rsidRPr="00CA0344">
        <w:rPr>
          <w:rFonts w:ascii="Segoe UI" w:eastAsia="Times New Roman" w:hAnsi="Segoe UI" w:cs="Segoe UI"/>
          <w:color w:val="000000"/>
        </w:rPr>
        <w:br/>
        <w:t> </w:t>
      </w:r>
    </w:p>
    <w:p w:rsidR="00CA0344" w:rsidRPr="00CA0344" w:rsidRDefault="00CA0344" w:rsidP="00CA0344">
      <w:pPr>
        <w:numPr>
          <w:ilvl w:val="0"/>
          <w:numId w:val="7"/>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b/>
          <w:bCs/>
          <w:color w:val="000000"/>
        </w:rPr>
        <w:t>Exploratory data analysis &amp; data cleaning: </w:t>
      </w:r>
      <w:r w:rsidRPr="00CA0344">
        <w:rPr>
          <w:rFonts w:ascii="Segoe UI" w:eastAsia="Times New Roman" w:hAnsi="Segoe UI" w:cs="Segoe UI"/>
          <w:color w:val="000000"/>
        </w:rPr>
        <w:t>what data are we working with, what does it look like and how can we make it better?</w:t>
      </w:r>
      <w:r w:rsidRPr="00CA0344">
        <w:rPr>
          <w:rFonts w:ascii="Segoe UI" w:eastAsia="Times New Roman" w:hAnsi="Segoe UI" w:cs="Segoe UI"/>
          <w:color w:val="000000"/>
        </w:rPr>
        <w:br/>
        <w:t> </w:t>
      </w:r>
    </w:p>
    <w:p w:rsidR="00CA0344" w:rsidRPr="00CA0344" w:rsidRDefault="00CA0344" w:rsidP="00CA0344">
      <w:pPr>
        <w:numPr>
          <w:ilvl w:val="0"/>
          <w:numId w:val="7"/>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b/>
          <w:bCs/>
          <w:color w:val="000000"/>
        </w:rPr>
        <w:t>Feature engineering: </w:t>
      </w:r>
      <w:r w:rsidRPr="00CA0344">
        <w:rPr>
          <w:rFonts w:ascii="Segoe UI" w:eastAsia="Times New Roman" w:hAnsi="Segoe UI" w:cs="Segoe UI"/>
          <w:color w:val="000000"/>
        </w:rPr>
        <w:t>can we enrich this dataset using our own expertise or third party information?</w:t>
      </w:r>
      <w:r w:rsidRPr="00CA0344">
        <w:rPr>
          <w:rFonts w:ascii="Segoe UI" w:eastAsia="Times New Roman" w:hAnsi="Segoe UI" w:cs="Segoe UI"/>
          <w:color w:val="000000"/>
        </w:rPr>
        <w:br/>
        <w:t> </w:t>
      </w:r>
    </w:p>
    <w:p w:rsidR="00CA0344" w:rsidRPr="00CA0344" w:rsidRDefault="00CA0344" w:rsidP="00CA0344">
      <w:pPr>
        <w:numPr>
          <w:ilvl w:val="0"/>
          <w:numId w:val="7"/>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b/>
          <w:bCs/>
          <w:color w:val="000000"/>
        </w:rPr>
        <w:t>Modeling and evaluation: </w:t>
      </w:r>
      <w:r w:rsidRPr="00CA0344">
        <w:rPr>
          <w:rFonts w:ascii="Segoe UI" w:eastAsia="Times New Roman" w:hAnsi="Segoe UI" w:cs="Segoe UI"/>
          <w:color w:val="000000"/>
        </w:rPr>
        <w:t>can we use this dataset to accurately make predictions? If so, are they reliable?</w:t>
      </w:r>
      <w:r w:rsidRPr="00CA0344">
        <w:rPr>
          <w:rFonts w:ascii="Segoe UI" w:eastAsia="Times New Roman" w:hAnsi="Segoe UI" w:cs="Segoe UI"/>
          <w:color w:val="000000"/>
        </w:rPr>
        <w:br/>
        <w:t> </w:t>
      </w:r>
    </w:p>
    <w:p w:rsidR="00CA0344" w:rsidRPr="00CA0344" w:rsidRDefault="00CA0344" w:rsidP="00CA0344">
      <w:pPr>
        <w:numPr>
          <w:ilvl w:val="0"/>
          <w:numId w:val="7"/>
        </w:numPr>
        <w:shd w:val="clear" w:color="auto" w:fill="FFFFFF"/>
        <w:spacing w:before="100" w:beforeAutospacing="1" w:after="100" w:afterAutospacing="1" w:line="240" w:lineRule="auto"/>
        <w:rPr>
          <w:rFonts w:ascii="Segoe UI" w:eastAsia="Times New Roman" w:hAnsi="Segoe UI" w:cs="Segoe UI"/>
          <w:color w:val="000000"/>
        </w:rPr>
      </w:pPr>
      <w:r w:rsidRPr="00CA0344">
        <w:rPr>
          <w:rFonts w:ascii="Segoe UI" w:eastAsia="Times New Roman" w:hAnsi="Segoe UI" w:cs="Segoe UI"/>
          <w:b/>
          <w:bCs/>
          <w:color w:val="000000"/>
        </w:rPr>
        <w:t>Insights &amp; Recommendations: </w:t>
      </w:r>
      <w:r w:rsidRPr="00CA0344">
        <w:rPr>
          <w:rFonts w:ascii="Segoe UI" w:eastAsia="Times New Roman" w:hAnsi="Segoe UI" w:cs="Segoe UI"/>
          <w:color w:val="000000"/>
        </w:rPr>
        <w:t>how we can communicate the value of these predictions by explaining them in a way that matters to the business?</w:t>
      </w:r>
    </w:p>
    <w:p w:rsidR="00591BCD" w:rsidRPr="00591BCD" w:rsidRDefault="00591BCD" w:rsidP="00591BCD">
      <w:pPr>
        <w:shd w:val="clear" w:color="auto" w:fill="FFFFFF"/>
        <w:spacing w:after="0" w:line="240" w:lineRule="auto"/>
        <w:outlineLvl w:val="0"/>
        <w:rPr>
          <w:rFonts w:ascii="Segoe UI" w:eastAsia="Times New Roman" w:hAnsi="Segoe UI" w:cs="Segoe UI"/>
          <w:color w:val="000000"/>
          <w:kern w:val="36"/>
          <w:sz w:val="32"/>
          <w:szCs w:val="32"/>
        </w:rPr>
      </w:pPr>
      <w:r w:rsidRPr="00591BCD">
        <w:rPr>
          <w:rFonts w:ascii="Segoe UI" w:eastAsia="Times New Roman" w:hAnsi="Segoe UI" w:cs="Segoe UI"/>
          <w:color w:val="000000"/>
          <w:kern w:val="36"/>
          <w:sz w:val="32"/>
          <w:szCs w:val="32"/>
        </w:rPr>
        <w:lastRenderedPageBreak/>
        <w:t>The brief from PowerCo</w:t>
      </w:r>
    </w:p>
    <w:p w:rsidR="00591BCD" w:rsidRPr="00591BCD" w:rsidRDefault="00591BCD" w:rsidP="00591BCD">
      <w:pPr>
        <w:shd w:val="clear" w:color="auto" w:fill="FFFFFF"/>
        <w:spacing w:line="240" w:lineRule="auto"/>
        <w:rPr>
          <w:rFonts w:ascii="Times New Roman" w:eastAsia="Times New Roman" w:hAnsi="Times New Roman" w:cs="Times New Roman"/>
          <w:color w:val="000000"/>
        </w:rPr>
      </w:pPr>
      <w:r w:rsidRPr="00591BCD">
        <w:rPr>
          <w:rFonts w:ascii="Times New Roman" w:eastAsia="Times New Roman" w:hAnsi="Times New Roman" w:cs="Times New Roman"/>
          <w:color w:val="000000"/>
        </w:rPr>
        <w:t>The Associate Director (AD) of the Data Science team held a team meeting to discuss the client brief. You’ll be working closely with Estelle Altazin, a senior data scientist on your team.</w:t>
      </w:r>
    </w:p>
    <w:p w:rsidR="00591BCD" w:rsidRPr="00591BCD" w:rsidRDefault="00591BCD" w:rsidP="00591BCD">
      <w:pPr>
        <w:shd w:val="clear" w:color="auto" w:fill="FFFFFF"/>
        <w:spacing w:line="240" w:lineRule="auto"/>
        <w:rPr>
          <w:rFonts w:ascii="Times New Roman" w:eastAsia="Times New Roman" w:hAnsi="Times New Roman" w:cs="Times New Roman"/>
          <w:color w:val="000000"/>
        </w:rPr>
      </w:pPr>
      <w:r w:rsidRPr="00591BCD">
        <w:rPr>
          <w:rFonts w:ascii="Times New Roman" w:eastAsia="Times New Roman" w:hAnsi="Times New Roman" w:cs="Times New Roman"/>
          <w:color w:val="000000"/>
        </w:rPr>
        <w:t>Here are the key takeaways from the meeting:</w:t>
      </w:r>
    </w:p>
    <w:p w:rsidR="00591BCD" w:rsidRPr="00591BCD" w:rsidRDefault="00591BCD" w:rsidP="00591BC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91BCD">
        <w:rPr>
          <w:rFonts w:ascii="Times New Roman" w:eastAsia="Times New Roman" w:hAnsi="Times New Roman" w:cs="Times New Roman"/>
          <w:color w:val="000000"/>
        </w:rPr>
        <w:t>Your client is </w:t>
      </w:r>
      <w:r w:rsidRPr="00857BA7">
        <w:rPr>
          <w:rFonts w:ascii="Times New Roman" w:eastAsia="Times New Roman" w:hAnsi="Times New Roman" w:cs="Times New Roman"/>
          <w:b/>
          <w:bCs/>
          <w:color w:val="000000"/>
        </w:rPr>
        <w:t>PowerCo </w:t>
      </w:r>
      <w:r w:rsidRPr="00591BCD">
        <w:rPr>
          <w:rFonts w:ascii="Times New Roman" w:eastAsia="Times New Roman" w:hAnsi="Times New Roman" w:cs="Times New Roman"/>
          <w:color w:val="000000"/>
        </w:rPr>
        <w:t>- a major gas and electricity utility that supplies to small and medium sized enterprises.</w:t>
      </w:r>
    </w:p>
    <w:p w:rsidR="00591BCD" w:rsidRPr="00591BCD" w:rsidRDefault="00591BCD" w:rsidP="00591BC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91BCD">
        <w:rPr>
          <w:rFonts w:ascii="Times New Roman" w:eastAsia="Times New Roman" w:hAnsi="Times New Roman" w:cs="Times New Roman"/>
          <w:color w:val="000000"/>
        </w:rPr>
        <w:t>The energy market has had a lot of change in recent years and there are more options than ever for customers to choose from.</w:t>
      </w:r>
    </w:p>
    <w:p w:rsidR="00591BCD" w:rsidRPr="00591BCD" w:rsidRDefault="00591BCD" w:rsidP="00591BC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91BCD">
        <w:rPr>
          <w:rFonts w:ascii="Times New Roman" w:eastAsia="Times New Roman" w:hAnsi="Times New Roman" w:cs="Times New Roman"/>
          <w:color w:val="000000"/>
        </w:rPr>
        <w:t>PowerCo are concerned about their customers leaving for better offers from other energy providers. When a customer leaves to use another service provider, this is called </w:t>
      </w:r>
      <w:r w:rsidRPr="00857BA7">
        <w:rPr>
          <w:rFonts w:ascii="Times New Roman" w:eastAsia="Times New Roman" w:hAnsi="Times New Roman" w:cs="Times New Roman"/>
          <w:b/>
          <w:bCs/>
          <w:color w:val="000000"/>
        </w:rPr>
        <w:t>churn</w:t>
      </w:r>
      <w:r w:rsidRPr="00591BCD">
        <w:rPr>
          <w:rFonts w:ascii="Times New Roman" w:eastAsia="Times New Roman" w:hAnsi="Times New Roman" w:cs="Times New Roman"/>
          <w:color w:val="000000"/>
        </w:rPr>
        <w:t>.</w:t>
      </w:r>
    </w:p>
    <w:p w:rsidR="00591BCD" w:rsidRPr="00591BCD" w:rsidRDefault="00591BCD" w:rsidP="00591BC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91BCD">
        <w:rPr>
          <w:rFonts w:ascii="Times New Roman" w:eastAsia="Times New Roman" w:hAnsi="Times New Roman" w:cs="Times New Roman"/>
          <w:color w:val="000000"/>
        </w:rPr>
        <w:t>This is becoming a big issue for PowerCo and they have engaged BCG to help diagnose the reason why their customers are churning.</w:t>
      </w:r>
    </w:p>
    <w:p w:rsidR="00591BCD" w:rsidRPr="00591BCD" w:rsidRDefault="00591BCD" w:rsidP="00591BCD">
      <w:pPr>
        <w:shd w:val="clear" w:color="auto" w:fill="FFFFFF"/>
        <w:spacing w:line="240" w:lineRule="auto"/>
        <w:rPr>
          <w:rFonts w:ascii="Segoe UI" w:eastAsia="Times New Roman" w:hAnsi="Segoe UI" w:cs="Segoe UI"/>
          <w:b/>
          <w:color w:val="1F497D" w:themeColor="text2"/>
          <w:sz w:val="24"/>
          <w:szCs w:val="24"/>
        </w:rPr>
      </w:pPr>
      <w:r w:rsidRPr="00591BCD">
        <w:rPr>
          <w:rFonts w:ascii="Segoe UI" w:eastAsia="Times New Roman" w:hAnsi="Segoe UI" w:cs="Segoe UI"/>
          <w:color w:val="000000"/>
          <w:sz w:val="16"/>
          <w:szCs w:val="16"/>
        </w:rPr>
        <w:br/>
      </w:r>
      <w:r w:rsidRPr="00591BCD">
        <w:rPr>
          <w:rFonts w:ascii="Segoe UI" w:eastAsia="Times New Roman" w:hAnsi="Segoe UI" w:cs="Segoe UI"/>
          <w:color w:val="1F497D" w:themeColor="text2"/>
          <w:sz w:val="24"/>
          <w:szCs w:val="24"/>
        </w:rPr>
        <w:t xml:space="preserve">During the meeting your AD discussed some potential reasons for this churn, one being </w:t>
      </w:r>
      <w:r w:rsidRPr="00591BCD">
        <w:rPr>
          <w:rFonts w:ascii="Segoe UI" w:eastAsia="Times New Roman" w:hAnsi="Segoe UI" w:cs="Segoe UI"/>
          <w:b/>
          <w:color w:val="1F497D" w:themeColor="text2"/>
          <w:sz w:val="24"/>
          <w:szCs w:val="24"/>
        </w:rPr>
        <w:t>how “sensitive” the price is. In other words, how much is price a factor in a customer’s choice to stay with or leave PowerCo?</w:t>
      </w:r>
    </w:p>
    <w:p w:rsidR="00591BCD" w:rsidRDefault="00591BCD" w:rsidP="00591BCD">
      <w:pPr>
        <w:shd w:val="clear" w:color="auto" w:fill="FFFFFF"/>
        <w:spacing w:after="100" w:afterAutospacing="1" w:line="240" w:lineRule="auto"/>
        <w:rPr>
          <w:rFonts w:ascii="Segoe UI" w:eastAsia="Times New Roman" w:hAnsi="Segoe UI" w:cs="Segoe UI"/>
          <w:color w:val="000000"/>
          <w:sz w:val="16"/>
          <w:szCs w:val="16"/>
        </w:rPr>
      </w:pPr>
      <w:r w:rsidRPr="00591BCD">
        <w:rPr>
          <w:rFonts w:ascii="Segoe UI" w:eastAsia="Times New Roman" w:hAnsi="Segoe UI" w:cs="Segoe UI"/>
          <w:color w:val="000000"/>
          <w:sz w:val="16"/>
          <w:szCs w:val="16"/>
        </w:rPr>
        <w:t>So, now it’s time for you to investigate this hypothesis.</w:t>
      </w:r>
    </w:p>
    <w:p w:rsidR="00857BA7" w:rsidRDefault="00857BA7" w:rsidP="00591BCD">
      <w:pPr>
        <w:shd w:val="clear" w:color="auto" w:fill="FFFFFF"/>
        <w:spacing w:after="100" w:afterAutospacing="1" w:line="240" w:lineRule="auto"/>
        <w:rPr>
          <w:rFonts w:ascii="Segoe UI" w:eastAsia="Times New Roman" w:hAnsi="Segoe UI" w:cs="Segoe UI"/>
          <w:color w:val="000000"/>
          <w:sz w:val="16"/>
          <w:szCs w:val="16"/>
        </w:rPr>
      </w:pPr>
      <w:r>
        <w:rPr>
          <w:rFonts w:ascii="Segoe UI" w:eastAsia="Times New Roman" w:hAnsi="Segoe UI" w:cs="Segoe UI"/>
          <w:color w:val="000000"/>
          <w:sz w:val="16"/>
          <w:szCs w:val="16"/>
        </w:rPr>
        <w:t xml:space="preserve">AD: Associate Director. </w:t>
      </w:r>
    </w:p>
    <w:p w:rsidR="00591BCD" w:rsidRDefault="00591BCD" w:rsidP="00591BCD">
      <w:pPr>
        <w:shd w:val="clear" w:color="auto" w:fill="FFFFFF"/>
        <w:spacing w:after="100" w:afterAutospacing="1" w:line="240" w:lineRule="auto"/>
        <w:rPr>
          <w:rFonts w:ascii="Segoe UI" w:eastAsia="Times New Roman" w:hAnsi="Segoe UI" w:cs="Segoe UI"/>
          <w:color w:val="000000"/>
          <w:sz w:val="16"/>
          <w:szCs w:val="16"/>
        </w:rPr>
      </w:pPr>
      <w:r>
        <w:rPr>
          <w:rFonts w:ascii="Segoe UI" w:eastAsia="Times New Roman" w:hAnsi="Segoe UI" w:cs="Segoe UI"/>
          <w:color w:val="000000"/>
          <w:sz w:val="16"/>
          <w:szCs w:val="16"/>
        </w:rPr>
        <w:t xml:space="preserve">COB: Close of Business, it means the end of the business day. </w:t>
      </w:r>
    </w:p>
    <w:p w:rsidR="00857BA7" w:rsidRDefault="00857BA7" w:rsidP="00591BCD">
      <w:pPr>
        <w:shd w:val="clear" w:color="auto" w:fill="FFFFFF"/>
        <w:spacing w:after="100" w:afterAutospacing="1" w:line="240" w:lineRule="auto"/>
        <w:rPr>
          <w:rFonts w:ascii="Segoe UI" w:eastAsia="Times New Roman" w:hAnsi="Segoe UI" w:cs="Segoe UI"/>
          <w:color w:val="000000"/>
          <w:sz w:val="16"/>
          <w:szCs w:val="16"/>
        </w:rPr>
      </w:pPr>
    </w:p>
    <w:p w:rsidR="00857BA7" w:rsidRPr="00857BA7" w:rsidRDefault="00857BA7" w:rsidP="00857BA7">
      <w:pPr>
        <w:shd w:val="clear" w:color="auto" w:fill="FFFFFF"/>
        <w:spacing w:after="0" w:line="240" w:lineRule="auto"/>
        <w:outlineLvl w:val="0"/>
        <w:rPr>
          <w:rFonts w:ascii="Segoe UI" w:eastAsia="Times New Roman" w:hAnsi="Segoe UI" w:cs="Segoe UI"/>
          <w:color w:val="000000"/>
          <w:kern w:val="36"/>
          <w:sz w:val="32"/>
          <w:szCs w:val="32"/>
        </w:rPr>
      </w:pPr>
      <w:r w:rsidRPr="00857BA7">
        <w:rPr>
          <w:rFonts w:ascii="Segoe UI" w:eastAsia="Times New Roman" w:hAnsi="Segoe UI" w:cs="Segoe UI"/>
          <w:color w:val="000000"/>
          <w:kern w:val="36"/>
          <w:sz w:val="32"/>
          <w:szCs w:val="32"/>
        </w:rPr>
        <w:t>Your task - we need to understand PowerCo’s problem in detail</w:t>
      </w:r>
    </w:p>
    <w:p w:rsidR="00857BA7" w:rsidRPr="00857BA7" w:rsidRDefault="00857BA7" w:rsidP="00857BA7">
      <w:pPr>
        <w:shd w:val="clear" w:color="auto" w:fill="FFFFFF"/>
        <w:spacing w:after="272" w:line="240" w:lineRule="auto"/>
        <w:rPr>
          <w:rFonts w:ascii="Segoe UI" w:eastAsia="Times New Roman" w:hAnsi="Segoe UI" w:cs="Segoe UI"/>
          <w:color w:val="000000"/>
        </w:rPr>
      </w:pPr>
      <w:r w:rsidRPr="00857BA7">
        <w:rPr>
          <w:rFonts w:ascii="Segoe UI" w:eastAsia="Times New Roman" w:hAnsi="Segoe UI" w:cs="Segoe UI"/>
          <w:color w:val="000000"/>
        </w:rPr>
        <w:t>First things first, you and Estelle need to understand the problem that PowerCo is facing at a deeper level and plan how you’ll tackle it. If you recall the 5 steps in the Data Science methodology, this is called “business understanding &amp; problem framing”.</w:t>
      </w:r>
    </w:p>
    <w:p w:rsidR="00857BA7" w:rsidRPr="00857BA7" w:rsidRDefault="00857BA7" w:rsidP="00857BA7">
      <w:pPr>
        <w:shd w:val="clear" w:color="auto" w:fill="FFFFFF"/>
        <w:spacing w:after="272" w:line="240" w:lineRule="auto"/>
        <w:rPr>
          <w:rFonts w:ascii="Segoe UI" w:eastAsia="Times New Roman" w:hAnsi="Segoe UI" w:cs="Segoe UI"/>
          <w:color w:val="000000"/>
        </w:rPr>
      </w:pPr>
      <w:r w:rsidRPr="00857BA7">
        <w:rPr>
          <w:rFonts w:ascii="Segoe UI" w:eastAsia="Times New Roman" w:hAnsi="Segoe UI" w:cs="Segoe UI"/>
          <w:color w:val="000000"/>
        </w:rPr>
        <w:t>Your AD wants you and Estelle to email him by COB today outlining:</w:t>
      </w:r>
    </w:p>
    <w:p w:rsidR="00857BA7" w:rsidRPr="00857BA7" w:rsidRDefault="00857BA7" w:rsidP="00857BA7">
      <w:pPr>
        <w:numPr>
          <w:ilvl w:val="0"/>
          <w:numId w:val="9"/>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the data that we’ll need from the client, and</w:t>
      </w:r>
    </w:p>
    <w:p w:rsidR="00857BA7" w:rsidRPr="00857BA7" w:rsidRDefault="00857BA7" w:rsidP="00857BA7">
      <w:pPr>
        <w:numPr>
          <w:ilvl w:val="0"/>
          <w:numId w:val="9"/>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the techniques we’ll use to investigate the issue.</w:t>
      </w:r>
    </w:p>
    <w:p w:rsidR="00857BA7" w:rsidRPr="00857BA7" w:rsidRDefault="00857BA7" w:rsidP="00857BA7">
      <w:pPr>
        <w:shd w:val="clear" w:color="auto" w:fill="FFFFFF"/>
        <w:spacing w:after="272" w:line="240" w:lineRule="auto"/>
        <w:rPr>
          <w:rFonts w:ascii="Segoe UI" w:eastAsia="Times New Roman" w:hAnsi="Segoe UI" w:cs="Segoe UI"/>
          <w:color w:val="000000"/>
        </w:rPr>
      </w:pPr>
      <w:r w:rsidRPr="00857BA7">
        <w:rPr>
          <w:rFonts w:ascii="Segoe UI" w:eastAsia="Times New Roman" w:hAnsi="Segoe UI" w:cs="Segoe UI"/>
          <w:color w:val="000000"/>
        </w:rPr>
        <w:br/>
      </w:r>
      <w:r w:rsidRPr="00857BA7">
        <w:rPr>
          <w:rFonts w:ascii="Segoe UI" w:eastAsia="Times New Roman" w:hAnsi="Segoe UI" w:cs="Segoe UI"/>
          <w:b/>
          <w:bCs/>
          <w:color w:val="000000"/>
        </w:rPr>
        <w:t>Use the text field below to write your email, here’s what you’ll need to include:</w:t>
      </w:r>
    </w:p>
    <w:p w:rsidR="00857BA7" w:rsidRPr="00857BA7" w:rsidRDefault="00857BA7" w:rsidP="00857BA7">
      <w:pPr>
        <w:shd w:val="clear" w:color="auto" w:fill="FFFFFF"/>
        <w:spacing w:after="272" w:line="240" w:lineRule="auto"/>
        <w:rPr>
          <w:rFonts w:ascii="Segoe UI" w:eastAsia="Times New Roman" w:hAnsi="Segoe UI" w:cs="Segoe UI"/>
          <w:color w:val="000000"/>
        </w:rPr>
      </w:pPr>
      <w:r w:rsidRPr="00857BA7">
        <w:rPr>
          <w:rFonts w:ascii="Segoe UI" w:eastAsia="Times New Roman" w:hAnsi="Segoe UI" w:cs="Segoe UI"/>
          <w:color w:val="000000"/>
        </w:rPr>
        <w:t>You must formulate PowerCo’s issue as a problem using the 5 step data science process and lay out the major steps needed to test it.</w:t>
      </w:r>
    </w:p>
    <w:p w:rsidR="00857BA7" w:rsidRPr="00857BA7" w:rsidRDefault="00857BA7" w:rsidP="00857BA7">
      <w:pPr>
        <w:numPr>
          <w:ilvl w:val="0"/>
          <w:numId w:val="10"/>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What do you think are the key reasons for a customer deciding to stay with or switch energy providers? For example: price, is it clean energy, customer service, location etc.</w:t>
      </w:r>
    </w:p>
    <w:p w:rsidR="00857BA7" w:rsidRPr="00857BA7" w:rsidRDefault="00857BA7" w:rsidP="00857BA7">
      <w:pPr>
        <w:numPr>
          <w:ilvl w:val="0"/>
          <w:numId w:val="10"/>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What data do you think would be useful in order to investigate these key reasons? E.g. customer purchasing trends over past 5 years, location of business etc.</w:t>
      </w:r>
    </w:p>
    <w:p w:rsidR="00857BA7" w:rsidRPr="00857BA7" w:rsidRDefault="00857BA7" w:rsidP="00857BA7">
      <w:pPr>
        <w:numPr>
          <w:ilvl w:val="0"/>
          <w:numId w:val="10"/>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If you were to get this data, how could you analyse or visualize it to test whether these reasons may have an impact on churn?</w:t>
      </w:r>
    </w:p>
    <w:p w:rsidR="00857BA7" w:rsidRDefault="00857BA7" w:rsidP="00591BCD">
      <w:pPr>
        <w:shd w:val="clear" w:color="auto" w:fill="FFFFFF"/>
        <w:spacing w:after="100" w:afterAutospacing="1" w:line="240" w:lineRule="auto"/>
        <w:rPr>
          <w:rFonts w:ascii="Segoe UI" w:eastAsia="Times New Roman" w:hAnsi="Segoe UI" w:cs="Segoe UI"/>
          <w:color w:val="000000"/>
          <w:sz w:val="16"/>
          <w:szCs w:val="16"/>
        </w:rPr>
      </w:pPr>
    </w:p>
    <w:p w:rsidR="00CA0344" w:rsidRDefault="00857BA7" w:rsidP="00CA0344">
      <w:pPr>
        <w:shd w:val="clear" w:color="auto" w:fill="FFFFFF"/>
        <w:spacing w:before="100" w:beforeAutospacing="1" w:after="100" w:afterAutospacing="1" w:line="240" w:lineRule="auto"/>
        <w:rPr>
          <w:rFonts w:ascii="Segoe UI" w:eastAsia="Times New Roman" w:hAnsi="Segoe UI" w:cs="Segoe UI"/>
          <w:color w:val="000000"/>
        </w:rPr>
      </w:pPr>
      <w:r>
        <w:rPr>
          <w:rFonts w:ascii="Segoe UI" w:eastAsia="Times New Roman" w:hAnsi="Segoe UI" w:cs="Segoe UI"/>
          <w:color w:val="000000"/>
        </w:rPr>
        <w:lastRenderedPageBreak/>
        <w:t>Use the steps to lay out steps to test power co’s issue</w:t>
      </w:r>
    </w:p>
    <w:p w:rsidR="00857BA7" w:rsidRPr="00857BA7" w:rsidRDefault="00857BA7" w:rsidP="00857BA7">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Key reasons?</w:t>
      </w:r>
    </w:p>
    <w:p w:rsidR="00857BA7" w:rsidRPr="00857BA7" w:rsidRDefault="00857BA7" w:rsidP="00857BA7">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Useful data?</w:t>
      </w:r>
    </w:p>
    <w:p w:rsidR="008F2D28" w:rsidRDefault="00857BA7" w:rsidP="00CA0344">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000000"/>
        </w:rPr>
      </w:pPr>
      <w:r w:rsidRPr="00857BA7">
        <w:rPr>
          <w:rFonts w:ascii="Segoe UI" w:eastAsia="Times New Roman" w:hAnsi="Segoe UI" w:cs="Segoe UI"/>
          <w:color w:val="000000"/>
        </w:rPr>
        <w:t>Analyze &amp; Visualize Impact</w:t>
      </w:r>
    </w:p>
    <w:p w:rsidR="00636E81" w:rsidRPr="00636E81" w:rsidRDefault="00636E81" w:rsidP="008F2D2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636E81">
        <w:rPr>
          <w:rFonts w:ascii="Times New Roman" w:eastAsia="Times New Roman" w:hAnsi="Times New Roman" w:cs="Times New Roman"/>
          <w:b/>
          <w:color w:val="000000"/>
          <w:sz w:val="28"/>
          <w:szCs w:val="28"/>
        </w:rPr>
        <w:t>My Email  Answer</w:t>
      </w:r>
    </w:p>
    <w:p w:rsidR="008F2D28" w:rsidRPr="00415ED2" w:rsidRDefault="008F2D28"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Dear Associate Director,</w:t>
      </w:r>
    </w:p>
    <w:p w:rsidR="008F2D28" w:rsidRPr="00415ED2" w:rsidRDefault="008F2D28" w:rsidP="00CA03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 xml:space="preserve">In this email, </w:t>
      </w:r>
      <w:r w:rsidR="00636E81">
        <w:rPr>
          <w:rFonts w:ascii="Times New Roman" w:eastAsia="Times New Roman" w:hAnsi="Times New Roman" w:cs="Times New Roman"/>
          <w:color w:val="000000"/>
          <w:sz w:val="24"/>
          <w:szCs w:val="24"/>
        </w:rPr>
        <w:t xml:space="preserve">Etelle and I </w:t>
      </w:r>
      <w:r w:rsidRPr="00415ED2">
        <w:rPr>
          <w:rFonts w:ascii="Times New Roman" w:eastAsia="Times New Roman" w:hAnsi="Times New Roman" w:cs="Times New Roman"/>
          <w:color w:val="000000"/>
          <w:sz w:val="24"/>
          <w:szCs w:val="24"/>
        </w:rPr>
        <w:t xml:space="preserve">mention </w:t>
      </w:r>
      <w:r w:rsidR="006E372A" w:rsidRPr="00415ED2">
        <w:rPr>
          <w:rFonts w:ascii="Times New Roman" w:eastAsia="Times New Roman" w:hAnsi="Times New Roman" w:cs="Times New Roman"/>
          <w:color w:val="000000"/>
          <w:sz w:val="24"/>
          <w:szCs w:val="24"/>
        </w:rPr>
        <w:t xml:space="preserve">the </w:t>
      </w:r>
      <w:r w:rsidRPr="00415ED2">
        <w:rPr>
          <w:rFonts w:ascii="Times New Roman" w:eastAsia="Times New Roman" w:hAnsi="Times New Roman" w:cs="Times New Roman"/>
          <w:color w:val="000000"/>
          <w:sz w:val="24"/>
          <w:szCs w:val="24"/>
        </w:rPr>
        <w:t xml:space="preserve">reasons we think a customer would leave, which </w:t>
      </w:r>
      <w:r w:rsidR="006E372A" w:rsidRPr="00415ED2">
        <w:rPr>
          <w:rFonts w:ascii="Times New Roman" w:eastAsia="Times New Roman" w:hAnsi="Times New Roman" w:cs="Times New Roman"/>
          <w:color w:val="000000"/>
          <w:sz w:val="24"/>
          <w:szCs w:val="24"/>
        </w:rPr>
        <w:t xml:space="preserve">helps us to point out the </w:t>
      </w:r>
      <w:r w:rsidRPr="00415ED2">
        <w:rPr>
          <w:rFonts w:ascii="Times New Roman" w:eastAsia="Times New Roman" w:hAnsi="Times New Roman" w:cs="Times New Roman"/>
          <w:color w:val="000000"/>
          <w:sz w:val="24"/>
          <w:szCs w:val="24"/>
        </w:rPr>
        <w:t xml:space="preserve">data we’ll need from PowerCo. </w:t>
      </w:r>
      <w:r w:rsidR="00415ED2">
        <w:rPr>
          <w:rFonts w:ascii="Times New Roman" w:eastAsia="Times New Roman" w:hAnsi="Times New Roman" w:cs="Times New Roman"/>
          <w:color w:val="000000"/>
          <w:sz w:val="24"/>
          <w:szCs w:val="24"/>
        </w:rPr>
        <w:t>We also describe t</w:t>
      </w:r>
      <w:r w:rsidRPr="00415ED2">
        <w:rPr>
          <w:rFonts w:ascii="Times New Roman" w:eastAsia="Times New Roman" w:hAnsi="Times New Roman" w:cs="Times New Roman"/>
          <w:color w:val="000000"/>
          <w:sz w:val="24"/>
          <w:szCs w:val="24"/>
        </w:rPr>
        <w:t xml:space="preserve">he techniques that we will use for </w:t>
      </w:r>
      <w:r w:rsidR="00415ED2">
        <w:rPr>
          <w:rFonts w:ascii="Times New Roman" w:eastAsia="Times New Roman" w:hAnsi="Times New Roman" w:cs="Times New Roman"/>
          <w:color w:val="000000"/>
          <w:sz w:val="24"/>
          <w:szCs w:val="24"/>
        </w:rPr>
        <w:t>analyzing</w:t>
      </w:r>
      <w:r w:rsidRPr="00415ED2">
        <w:rPr>
          <w:rFonts w:ascii="Times New Roman" w:eastAsia="Times New Roman" w:hAnsi="Times New Roman" w:cs="Times New Roman"/>
          <w:color w:val="000000"/>
          <w:sz w:val="24"/>
          <w:szCs w:val="24"/>
        </w:rPr>
        <w:t xml:space="preserve"> and visualiz</w:t>
      </w:r>
      <w:r w:rsidR="00415ED2">
        <w:rPr>
          <w:rFonts w:ascii="Times New Roman" w:eastAsia="Times New Roman" w:hAnsi="Times New Roman" w:cs="Times New Roman"/>
          <w:color w:val="000000"/>
          <w:sz w:val="24"/>
          <w:szCs w:val="24"/>
        </w:rPr>
        <w:t>ing the data.</w:t>
      </w:r>
    </w:p>
    <w:p w:rsidR="00CA0344" w:rsidRPr="00415ED2" w:rsidRDefault="00C11977" w:rsidP="00CA03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Reasons</w:t>
      </w:r>
    </w:p>
    <w:p w:rsidR="003A7425" w:rsidRPr="00415ED2" w:rsidRDefault="003A7425" w:rsidP="00CA03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 xml:space="preserve">Key reasons </w:t>
      </w:r>
      <w:r w:rsidR="00C15DFE" w:rsidRPr="00415ED2">
        <w:rPr>
          <w:rFonts w:ascii="Times New Roman" w:eastAsia="Times New Roman" w:hAnsi="Times New Roman" w:cs="Times New Roman"/>
          <w:color w:val="000000"/>
          <w:sz w:val="24"/>
          <w:szCs w:val="24"/>
        </w:rPr>
        <w:t xml:space="preserve">we think </w:t>
      </w:r>
      <w:r w:rsidRPr="00415ED2">
        <w:rPr>
          <w:rFonts w:ascii="Times New Roman" w:eastAsia="Times New Roman" w:hAnsi="Times New Roman" w:cs="Times New Roman"/>
          <w:color w:val="000000"/>
          <w:sz w:val="24"/>
          <w:szCs w:val="24"/>
        </w:rPr>
        <w:t xml:space="preserve">customers </w:t>
      </w:r>
      <w:r w:rsidR="00C15DFE" w:rsidRPr="00415ED2">
        <w:rPr>
          <w:rFonts w:ascii="Times New Roman" w:eastAsia="Times New Roman" w:hAnsi="Times New Roman" w:cs="Times New Roman"/>
          <w:color w:val="000000"/>
          <w:sz w:val="24"/>
          <w:szCs w:val="24"/>
        </w:rPr>
        <w:t xml:space="preserve">would likely </w:t>
      </w:r>
      <w:r w:rsidRPr="00415ED2">
        <w:rPr>
          <w:rFonts w:ascii="Times New Roman" w:eastAsia="Times New Roman" w:hAnsi="Times New Roman" w:cs="Times New Roman"/>
          <w:color w:val="000000"/>
          <w:sz w:val="24"/>
          <w:szCs w:val="24"/>
        </w:rPr>
        <w:t xml:space="preserve">switch include </w:t>
      </w:r>
      <w:r w:rsidR="00C15DFE" w:rsidRPr="00415ED2">
        <w:rPr>
          <w:rFonts w:ascii="Times New Roman" w:eastAsia="Times New Roman" w:hAnsi="Times New Roman" w:cs="Times New Roman"/>
          <w:color w:val="000000"/>
          <w:sz w:val="24"/>
          <w:szCs w:val="24"/>
        </w:rPr>
        <w:t>information</w:t>
      </w:r>
      <w:r w:rsidRPr="00415ED2">
        <w:rPr>
          <w:rFonts w:ascii="Times New Roman" w:eastAsia="Times New Roman" w:hAnsi="Times New Roman" w:cs="Times New Roman"/>
          <w:color w:val="000000"/>
          <w:sz w:val="24"/>
          <w:szCs w:val="24"/>
        </w:rPr>
        <w:t xml:space="preserve"> related to </w:t>
      </w:r>
      <w:r w:rsidR="00C15DFE" w:rsidRPr="00415ED2">
        <w:rPr>
          <w:rFonts w:ascii="Times New Roman" w:eastAsia="Times New Roman" w:hAnsi="Times New Roman" w:cs="Times New Roman"/>
          <w:color w:val="000000"/>
          <w:sz w:val="24"/>
          <w:szCs w:val="24"/>
        </w:rPr>
        <w:t xml:space="preserve">convenience, </w:t>
      </w:r>
      <w:r w:rsidRPr="00415ED2">
        <w:rPr>
          <w:rFonts w:ascii="Times New Roman" w:eastAsia="Times New Roman" w:hAnsi="Times New Roman" w:cs="Times New Roman"/>
          <w:color w:val="000000"/>
          <w:sz w:val="24"/>
          <w:szCs w:val="24"/>
        </w:rPr>
        <w:t xml:space="preserve"> customer satisfaction, price, length of power outages, location and customer service.</w:t>
      </w:r>
    </w:p>
    <w:p w:rsidR="00C11977" w:rsidRPr="00415ED2" w:rsidRDefault="00C11977" w:rsidP="00CA03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Useful Data</w:t>
      </w:r>
    </w:p>
    <w:p w:rsidR="00C15DFE" w:rsidRPr="00415ED2" w:rsidRDefault="00C15DFE" w:rsidP="00C15DF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 xml:space="preserve">In order to identify </w:t>
      </w:r>
      <w:r w:rsidR="006E372A" w:rsidRPr="00415ED2">
        <w:rPr>
          <w:rFonts w:ascii="Times New Roman" w:eastAsia="Times New Roman" w:hAnsi="Times New Roman" w:cs="Times New Roman"/>
          <w:color w:val="000000"/>
          <w:sz w:val="24"/>
          <w:szCs w:val="24"/>
        </w:rPr>
        <w:t xml:space="preserve">which </w:t>
      </w:r>
      <w:r w:rsidRPr="00415ED2">
        <w:rPr>
          <w:rFonts w:ascii="Times New Roman" w:eastAsia="Times New Roman" w:hAnsi="Times New Roman" w:cs="Times New Roman"/>
          <w:color w:val="000000"/>
          <w:sz w:val="24"/>
          <w:szCs w:val="24"/>
        </w:rPr>
        <w:t xml:space="preserve">attributes have the </w:t>
      </w:r>
      <w:r w:rsidR="00415ED2" w:rsidRPr="00415ED2">
        <w:rPr>
          <w:rFonts w:ascii="Times New Roman" w:eastAsia="Times New Roman" w:hAnsi="Times New Roman" w:cs="Times New Roman"/>
          <w:color w:val="000000"/>
          <w:sz w:val="24"/>
          <w:szCs w:val="24"/>
        </w:rPr>
        <w:t>greatest</w:t>
      </w:r>
      <w:r w:rsidRPr="00415ED2">
        <w:rPr>
          <w:rFonts w:ascii="Times New Roman" w:eastAsia="Times New Roman" w:hAnsi="Times New Roman" w:cs="Times New Roman"/>
          <w:color w:val="000000"/>
          <w:sz w:val="24"/>
          <w:szCs w:val="24"/>
        </w:rPr>
        <w:t xml:space="preserve"> </w:t>
      </w:r>
      <w:r w:rsidR="006E372A" w:rsidRPr="00415ED2">
        <w:rPr>
          <w:rFonts w:ascii="Times New Roman" w:eastAsia="Times New Roman" w:hAnsi="Times New Roman" w:cs="Times New Roman"/>
          <w:color w:val="000000"/>
          <w:sz w:val="24"/>
          <w:szCs w:val="24"/>
        </w:rPr>
        <w:t>impact</w:t>
      </w:r>
      <w:r w:rsidRPr="00415ED2">
        <w:rPr>
          <w:rFonts w:ascii="Times New Roman" w:eastAsia="Times New Roman" w:hAnsi="Times New Roman" w:cs="Times New Roman"/>
          <w:color w:val="000000"/>
          <w:sz w:val="24"/>
          <w:szCs w:val="24"/>
        </w:rPr>
        <w:t xml:space="preserve"> on customer churn, </w:t>
      </w:r>
      <w:r w:rsidR="006E372A" w:rsidRPr="00415ED2">
        <w:rPr>
          <w:rFonts w:ascii="Times New Roman" w:eastAsia="Times New Roman" w:hAnsi="Times New Roman" w:cs="Times New Roman"/>
          <w:color w:val="000000"/>
          <w:sz w:val="24"/>
          <w:szCs w:val="24"/>
        </w:rPr>
        <w:t>we’ll need the data related to the following topics, subtopics and questions.</w:t>
      </w:r>
    </w:p>
    <w:p w:rsidR="00C11977" w:rsidRPr="00415ED2" w:rsidRDefault="00C11977" w:rsidP="00C15DFE">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Customer Satisfaction</w:t>
      </w:r>
    </w:p>
    <w:p w:rsidR="00C11977" w:rsidRPr="00415ED2" w:rsidRDefault="00C11977" w:rsidP="00C11977">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Customer Ratings of PowerCo</w:t>
      </w:r>
    </w:p>
    <w:p w:rsidR="00C11977" w:rsidRPr="00415ED2" w:rsidRDefault="00C11977" w:rsidP="00C11977">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 xml:space="preserve">Frequency and duration of power outages </w:t>
      </w:r>
    </w:p>
    <w:p w:rsidR="00C11977" w:rsidRPr="00415ED2" w:rsidRDefault="00C11977" w:rsidP="00C1197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Customer Service</w:t>
      </w:r>
    </w:p>
    <w:p w:rsidR="00C11977" w:rsidRPr="00415ED2" w:rsidRDefault="00261636" w:rsidP="00C11977">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Benefits other</w:t>
      </w:r>
      <w:r w:rsidR="00C11977" w:rsidRPr="00415ED2">
        <w:rPr>
          <w:rFonts w:ascii="Times New Roman" w:eastAsia="Times New Roman" w:hAnsi="Times New Roman" w:cs="Times New Roman"/>
          <w:color w:val="000000"/>
          <w:sz w:val="24"/>
          <w:szCs w:val="24"/>
        </w:rPr>
        <w:t xml:space="preserve"> companies </w:t>
      </w:r>
      <w:r w:rsidRPr="00415ED2">
        <w:rPr>
          <w:rFonts w:ascii="Times New Roman" w:eastAsia="Times New Roman" w:hAnsi="Times New Roman" w:cs="Times New Roman"/>
          <w:color w:val="000000"/>
          <w:sz w:val="24"/>
          <w:szCs w:val="24"/>
        </w:rPr>
        <w:t>provide that PowerCo does not</w:t>
      </w:r>
    </w:p>
    <w:p w:rsidR="006E372A" w:rsidRPr="00415ED2" w:rsidRDefault="006E372A" w:rsidP="006E372A">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General customer information</w:t>
      </w:r>
    </w:p>
    <w:p w:rsidR="006E372A" w:rsidRPr="00415ED2" w:rsidRDefault="006E372A"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 xml:space="preserve">Date </w:t>
      </w:r>
      <w:r w:rsidR="00636E81">
        <w:rPr>
          <w:rFonts w:ascii="Times New Roman" w:eastAsia="Times New Roman" w:hAnsi="Times New Roman" w:cs="Times New Roman"/>
          <w:color w:val="000000"/>
          <w:sz w:val="24"/>
          <w:szCs w:val="24"/>
        </w:rPr>
        <w:t>person/business became</w:t>
      </w:r>
      <w:r w:rsidRPr="00415ED2">
        <w:rPr>
          <w:rFonts w:ascii="Times New Roman" w:eastAsia="Times New Roman" w:hAnsi="Times New Roman" w:cs="Times New Roman"/>
          <w:color w:val="000000"/>
          <w:sz w:val="24"/>
          <w:szCs w:val="24"/>
        </w:rPr>
        <w:t xml:space="preserve"> a customer</w:t>
      </w:r>
    </w:p>
    <w:p w:rsidR="00415ED2" w:rsidRPr="00415ED2" w:rsidRDefault="00415ED2"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Spending or Utility bill history</w:t>
      </w:r>
    </w:p>
    <w:p w:rsidR="006E372A" w:rsidRPr="00415ED2" w:rsidRDefault="006E372A"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Customer income data</w:t>
      </w:r>
    </w:p>
    <w:p w:rsidR="006E372A" w:rsidRPr="00415ED2" w:rsidRDefault="006E372A"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Customer education levels</w:t>
      </w:r>
    </w:p>
    <w:p w:rsidR="006E372A" w:rsidRPr="00415ED2" w:rsidRDefault="006E372A"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Whether the customer is residential, commercial or manufacturer</w:t>
      </w:r>
    </w:p>
    <w:p w:rsidR="006E372A" w:rsidRPr="00415ED2" w:rsidRDefault="006E372A"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Location</w:t>
      </w:r>
    </w:p>
    <w:p w:rsidR="00C11977" w:rsidRPr="00415ED2" w:rsidRDefault="006E372A" w:rsidP="00C1197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 xml:space="preserve">Additional information </w:t>
      </w:r>
      <w:r w:rsidR="00F40F32">
        <w:rPr>
          <w:rFonts w:ascii="Times New Roman" w:eastAsia="Times New Roman" w:hAnsi="Times New Roman" w:cs="Times New Roman"/>
          <w:color w:val="000000"/>
          <w:sz w:val="24"/>
          <w:szCs w:val="24"/>
        </w:rPr>
        <w:t xml:space="preserve">for </w:t>
      </w:r>
      <w:r w:rsidRPr="00415ED2">
        <w:rPr>
          <w:rFonts w:ascii="Times New Roman" w:eastAsia="Times New Roman" w:hAnsi="Times New Roman" w:cs="Times New Roman"/>
          <w:color w:val="000000"/>
          <w:sz w:val="24"/>
          <w:szCs w:val="24"/>
        </w:rPr>
        <w:t>customers who</w:t>
      </w:r>
      <w:r w:rsidR="00F40F32">
        <w:rPr>
          <w:rFonts w:ascii="Times New Roman" w:eastAsia="Times New Roman" w:hAnsi="Times New Roman" w:cs="Times New Roman"/>
          <w:color w:val="000000"/>
          <w:sz w:val="24"/>
          <w:szCs w:val="24"/>
        </w:rPr>
        <w:t xml:space="preserve"> switched</w:t>
      </w:r>
    </w:p>
    <w:p w:rsidR="00F40F32" w:rsidRDefault="00F40F32"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 they left, if available</w:t>
      </w:r>
    </w:p>
    <w:p w:rsidR="00415ED2" w:rsidRPr="00415ED2" w:rsidRDefault="00415ED2" w:rsidP="006E372A">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Date the customer left</w:t>
      </w:r>
    </w:p>
    <w:p w:rsidR="006E372A" w:rsidRPr="00415ED2" w:rsidRDefault="00415ED2" w:rsidP="00C11977">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N</w:t>
      </w:r>
      <w:r w:rsidR="006E372A" w:rsidRPr="00415ED2">
        <w:rPr>
          <w:rFonts w:ascii="Times New Roman" w:eastAsia="Times New Roman" w:hAnsi="Times New Roman" w:cs="Times New Roman"/>
          <w:color w:val="000000"/>
          <w:sz w:val="24"/>
          <w:szCs w:val="24"/>
        </w:rPr>
        <w:t xml:space="preserve">umber of customers leaving </w:t>
      </w:r>
      <w:r w:rsidRPr="00415ED2">
        <w:rPr>
          <w:rFonts w:ascii="Times New Roman" w:eastAsia="Times New Roman" w:hAnsi="Times New Roman" w:cs="Times New Roman"/>
          <w:color w:val="000000"/>
          <w:sz w:val="24"/>
          <w:szCs w:val="24"/>
        </w:rPr>
        <w:t xml:space="preserve">the company </w:t>
      </w:r>
      <w:r w:rsidR="006E372A" w:rsidRPr="00415ED2">
        <w:rPr>
          <w:rFonts w:ascii="Times New Roman" w:eastAsia="Times New Roman" w:hAnsi="Times New Roman" w:cs="Times New Roman"/>
          <w:color w:val="000000"/>
          <w:sz w:val="24"/>
          <w:szCs w:val="24"/>
        </w:rPr>
        <w:t>each month</w:t>
      </w:r>
    </w:p>
    <w:p w:rsidR="00C11977" w:rsidRPr="00415ED2" w:rsidRDefault="00C11977" w:rsidP="00C1197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Price history</w:t>
      </w:r>
    </w:p>
    <w:p w:rsidR="00415ED2" w:rsidRPr="00415ED2" w:rsidRDefault="00415ED2" w:rsidP="00C11977">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History of price data, including factors determining what a customer is charged</w:t>
      </w:r>
    </w:p>
    <w:p w:rsidR="00F40F32" w:rsidRPr="00F40F32" w:rsidRDefault="006E372A" w:rsidP="00F40F32">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Da</w:t>
      </w:r>
      <w:r w:rsidR="00F40F32">
        <w:rPr>
          <w:rFonts w:ascii="Times New Roman" w:eastAsia="Times New Roman" w:hAnsi="Times New Roman" w:cs="Times New Roman"/>
          <w:color w:val="000000"/>
          <w:sz w:val="24"/>
          <w:szCs w:val="24"/>
        </w:rPr>
        <w:t>te and amounts</w:t>
      </w:r>
      <w:r w:rsidRPr="00415ED2">
        <w:rPr>
          <w:rFonts w:ascii="Times New Roman" w:eastAsia="Times New Roman" w:hAnsi="Times New Roman" w:cs="Times New Roman"/>
          <w:color w:val="000000"/>
          <w:sz w:val="24"/>
          <w:szCs w:val="24"/>
        </w:rPr>
        <w:t xml:space="preserve"> of price hikes</w:t>
      </w:r>
    </w:p>
    <w:p w:rsidR="00C11977" w:rsidRPr="00415ED2" w:rsidRDefault="00C11977" w:rsidP="00C11977">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What is the price comparison between PowerCo and other utility companies</w:t>
      </w:r>
    </w:p>
    <w:p w:rsidR="00C11977" w:rsidRPr="00415ED2" w:rsidRDefault="00C11977" w:rsidP="00C1197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Costs</w:t>
      </w:r>
      <w:r w:rsidR="00636E81">
        <w:rPr>
          <w:rFonts w:ascii="Times New Roman" w:eastAsia="Times New Roman" w:hAnsi="Times New Roman" w:cs="Times New Roman"/>
          <w:color w:val="000000"/>
          <w:sz w:val="24"/>
          <w:szCs w:val="24"/>
        </w:rPr>
        <w:t xml:space="preserve"> for PowerCo</w:t>
      </w:r>
    </w:p>
    <w:p w:rsidR="00415ED2" w:rsidRPr="00415ED2" w:rsidRDefault="00415ED2" w:rsidP="00415ED2">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Fuel costs</w:t>
      </w:r>
    </w:p>
    <w:p w:rsidR="00415ED2" w:rsidRPr="00415ED2" w:rsidRDefault="00415ED2" w:rsidP="00415ED2">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Electricity costs</w:t>
      </w:r>
    </w:p>
    <w:p w:rsidR="00C11977" w:rsidRPr="00415ED2" w:rsidRDefault="00C11977" w:rsidP="00C11977">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Does PowerCo generate their own gas and electricity using their own power plants and oil rigs</w:t>
      </w:r>
      <w:r w:rsidR="00636E81">
        <w:rPr>
          <w:rFonts w:ascii="Times New Roman" w:eastAsia="Times New Roman" w:hAnsi="Times New Roman" w:cs="Times New Roman"/>
          <w:color w:val="000000"/>
          <w:sz w:val="24"/>
          <w:szCs w:val="24"/>
        </w:rPr>
        <w:t>,</w:t>
      </w:r>
      <w:r w:rsidRPr="00415ED2">
        <w:rPr>
          <w:rFonts w:ascii="Times New Roman" w:eastAsia="Times New Roman" w:hAnsi="Times New Roman" w:cs="Times New Roman"/>
          <w:color w:val="000000"/>
          <w:sz w:val="24"/>
          <w:szCs w:val="24"/>
        </w:rPr>
        <w:t xml:space="preserve"> or does PowerCo </w:t>
      </w:r>
      <w:r w:rsidR="00415ED2" w:rsidRPr="00415ED2">
        <w:rPr>
          <w:rFonts w:ascii="Times New Roman" w:eastAsia="Times New Roman" w:hAnsi="Times New Roman" w:cs="Times New Roman"/>
          <w:color w:val="000000"/>
          <w:sz w:val="24"/>
          <w:szCs w:val="24"/>
        </w:rPr>
        <w:t>purchase</w:t>
      </w:r>
      <w:r w:rsidRPr="00415ED2">
        <w:rPr>
          <w:rFonts w:ascii="Times New Roman" w:eastAsia="Times New Roman" w:hAnsi="Times New Roman" w:cs="Times New Roman"/>
          <w:color w:val="000000"/>
          <w:sz w:val="24"/>
          <w:szCs w:val="24"/>
        </w:rPr>
        <w:t xml:space="preserve"> gas and electricity from other energy producers?</w:t>
      </w:r>
    </w:p>
    <w:p w:rsidR="00C11977" w:rsidRPr="00415ED2" w:rsidRDefault="00C11977" w:rsidP="00C1197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t xml:space="preserve">Analytical </w:t>
      </w:r>
      <w:r w:rsidR="008F2D28" w:rsidRPr="00415ED2">
        <w:rPr>
          <w:rFonts w:ascii="Times New Roman" w:eastAsia="Times New Roman" w:hAnsi="Times New Roman" w:cs="Times New Roman"/>
          <w:color w:val="000000"/>
          <w:sz w:val="24"/>
          <w:szCs w:val="24"/>
        </w:rPr>
        <w:t xml:space="preserve">Techniques </w:t>
      </w:r>
    </w:p>
    <w:p w:rsidR="00C15DFE" w:rsidRDefault="00261636"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5ED2">
        <w:rPr>
          <w:rFonts w:ascii="Times New Roman" w:eastAsia="Times New Roman" w:hAnsi="Times New Roman" w:cs="Times New Roman"/>
          <w:color w:val="000000"/>
          <w:sz w:val="24"/>
          <w:szCs w:val="24"/>
        </w:rPr>
        <w:lastRenderedPageBreak/>
        <w:t xml:space="preserve">First, we need to see the shape or distribution of each attribute to better understand what is going on. </w:t>
      </w:r>
      <w:r w:rsidR="008F2D28" w:rsidRPr="00415ED2">
        <w:rPr>
          <w:rFonts w:ascii="Times New Roman" w:eastAsia="Times New Roman" w:hAnsi="Times New Roman" w:cs="Times New Roman"/>
          <w:color w:val="000000"/>
          <w:sz w:val="24"/>
          <w:szCs w:val="24"/>
        </w:rPr>
        <w:t xml:space="preserve">Also, for </w:t>
      </w:r>
      <w:r w:rsidRPr="00415ED2">
        <w:rPr>
          <w:rFonts w:ascii="Times New Roman" w:eastAsia="Times New Roman" w:hAnsi="Times New Roman" w:cs="Times New Roman"/>
          <w:color w:val="000000"/>
          <w:sz w:val="24"/>
          <w:szCs w:val="24"/>
        </w:rPr>
        <w:t xml:space="preserve">numerical attributes, descriptive statistics may be </w:t>
      </w:r>
      <w:r w:rsidR="00415ED2" w:rsidRPr="00415ED2">
        <w:rPr>
          <w:rFonts w:ascii="Times New Roman" w:eastAsia="Times New Roman" w:hAnsi="Times New Roman" w:cs="Times New Roman"/>
          <w:color w:val="000000"/>
          <w:sz w:val="24"/>
          <w:szCs w:val="24"/>
        </w:rPr>
        <w:t>useful</w:t>
      </w:r>
      <w:r w:rsidRPr="00415ED2">
        <w:rPr>
          <w:rFonts w:ascii="Times New Roman" w:eastAsia="Times New Roman" w:hAnsi="Times New Roman" w:cs="Times New Roman"/>
          <w:color w:val="000000"/>
          <w:sz w:val="24"/>
          <w:szCs w:val="24"/>
        </w:rPr>
        <w:t xml:space="preserve">, such as mean, median, variance and standard deviation. </w:t>
      </w:r>
      <w:r w:rsidR="008F2D28" w:rsidRPr="00415ED2">
        <w:rPr>
          <w:rFonts w:ascii="Times New Roman" w:eastAsia="Times New Roman" w:hAnsi="Times New Roman" w:cs="Times New Roman"/>
          <w:color w:val="000000"/>
          <w:sz w:val="24"/>
          <w:szCs w:val="24"/>
        </w:rPr>
        <w:t>Then, r</w:t>
      </w:r>
      <w:r w:rsidRPr="00415ED2">
        <w:rPr>
          <w:rFonts w:ascii="Times New Roman" w:eastAsia="Times New Roman" w:hAnsi="Times New Roman" w:cs="Times New Roman"/>
          <w:color w:val="000000"/>
          <w:sz w:val="24"/>
          <w:szCs w:val="24"/>
        </w:rPr>
        <w:t xml:space="preserve">unning simple </w:t>
      </w:r>
      <w:r w:rsidR="00415ED2" w:rsidRPr="00415ED2">
        <w:rPr>
          <w:rFonts w:ascii="Times New Roman" w:eastAsia="Times New Roman" w:hAnsi="Times New Roman" w:cs="Times New Roman"/>
          <w:color w:val="000000"/>
          <w:sz w:val="24"/>
          <w:szCs w:val="24"/>
        </w:rPr>
        <w:t>correlation</w:t>
      </w:r>
      <w:r w:rsidR="00C15DFE" w:rsidRPr="00415ED2">
        <w:rPr>
          <w:rFonts w:ascii="Times New Roman" w:eastAsia="Times New Roman" w:hAnsi="Times New Roman" w:cs="Times New Roman"/>
          <w:color w:val="000000"/>
          <w:sz w:val="24"/>
          <w:szCs w:val="24"/>
        </w:rPr>
        <w:t xml:space="preserve"> and</w:t>
      </w:r>
      <w:r w:rsidR="00C11977" w:rsidRPr="00415ED2">
        <w:rPr>
          <w:rFonts w:ascii="Times New Roman" w:eastAsia="Times New Roman" w:hAnsi="Times New Roman" w:cs="Times New Roman"/>
          <w:color w:val="000000"/>
          <w:sz w:val="24"/>
          <w:szCs w:val="24"/>
        </w:rPr>
        <w:t xml:space="preserve"> regression</w:t>
      </w:r>
      <w:r w:rsidR="00C15DFE" w:rsidRPr="00415ED2">
        <w:rPr>
          <w:rFonts w:ascii="Times New Roman" w:eastAsia="Times New Roman" w:hAnsi="Times New Roman" w:cs="Times New Roman"/>
          <w:color w:val="000000"/>
          <w:sz w:val="24"/>
          <w:szCs w:val="24"/>
        </w:rPr>
        <w:t xml:space="preserve"> </w:t>
      </w:r>
      <w:r w:rsidRPr="00415ED2">
        <w:rPr>
          <w:rFonts w:ascii="Times New Roman" w:eastAsia="Times New Roman" w:hAnsi="Times New Roman" w:cs="Times New Roman"/>
          <w:color w:val="000000"/>
          <w:sz w:val="24"/>
          <w:szCs w:val="24"/>
        </w:rPr>
        <w:t xml:space="preserve">statistics will be crucial for numerical attributes, such as price, to show </w:t>
      </w:r>
      <w:r w:rsidR="00C15DFE" w:rsidRPr="00415ED2">
        <w:rPr>
          <w:rFonts w:ascii="Times New Roman" w:eastAsia="Times New Roman" w:hAnsi="Times New Roman" w:cs="Times New Roman"/>
          <w:color w:val="000000"/>
          <w:sz w:val="24"/>
          <w:szCs w:val="24"/>
        </w:rPr>
        <w:t xml:space="preserve">the relationship </w:t>
      </w:r>
      <w:r w:rsidRPr="00415ED2">
        <w:rPr>
          <w:rFonts w:ascii="Times New Roman" w:eastAsia="Times New Roman" w:hAnsi="Times New Roman" w:cs="Times New Roman"/>
          <w:color w:val="000000"/>
          <w:sz w:val="24"/>
          <w:szCs w:val="24"/>
        </w:rPr>
        <w:t xml:space="preserve">those attributes have with </w:t>
      </w:r>
      <w:r w:rsidR="00C15DFE" w:rsidRPr="00415ED2">
        <w:rPr>
          <w:rFonts w:ascii="Times New Roman" w:eastAsia="Times New Roman" w:hAnsi="Times New Roman" w:cs="Times New Roman"/>
          <w:color w:val="000000"/>
          <w:sz w:val="24"/>
          <w:szCs w:val="24"/>
        </w:rPr>
        <w:t xml:space="preserve">customer churn. </w:t>
      </w:r>
      <w:r w:rsidR="008F2D28" w:rsidRPr="00415ED2">
        <w:rPr>
          <w:rFonts w:ascii="Times New Roman" w:eastAsia="Times New Roman" w:hAnsi="Times New Roman" w:cs="Times New Roman"/>
          <w:color w:val="000000"/>
          <w:sz w:val="24"/>
          <w:szCs w:val="24"/>
        </w:rPr>
        <w:t xml:space="preserve">Those </w:t>
      </w:r>
      <w:r w:rsidR="00415ED2" w:rsidRPr="00415ED2">
        <w:rPr>
          <w:rFonts w:ascii="Times New Roman" w:eastAsia="Times New Roman" w:hAnsi="Times New Roman" w:cs="Times New Roman"/>
          <w:color w:val="000000"/>
          <w:sz w:val="24"/>
          <w:szCs w:val="24"/>
        </w:rPr>
        <w:t>correlations</w:t>
      </w:r>
      <w:r w:rsidR="008F2D28" w:rsidRPr="00415ED2">
        <w:rPr>
          <w:rFonts w:ascii="Times New Roman" w:eastAsia="Times New Roman" w:hAnsi="Times New Roman" w:cs="Times New Roman"/>
          <w:color w:val="000000"/>
          <w:sz w:val="24"/>
          <w:szCs w:val="24"/>
        </w:rPr>
        <w:t xml:space="preserve"> can be effectively visualized with </w:t>
      </w:r>
      <w:r w:rsidR="00415ED2" w:rsidRPr="00415ED2">
        <w:rPr>
          <w:rFonts w:ascii="Times New Roman" w:eastAsia="Times New Roman" w:hAnsi="Times New Roman" w:cs="Times New Roman"/>
          <w:color w:val="000000"/>
          <w:sz w:val="24"/>
          <w:szCs w:val="24"/>
        </w:rPr>
        <w:t>scatter plots</w:t>
      </w:r>
      <w:r w:rsidR="008F2D28" w:rsidRPr="00415ED2">
        <w:rPr>
          <w:rFonts w:ascii="Times New Roman" w:eastAsia="Times New Roman" w:hAnsi="Times New Roman" w:cs="Times New Roman"/>
          <w:color w:val="000000"/>
          <w:sz w:val="24"/>
          <w:szCs w:val="24"/>
        </w:rPr>
        <w:t xml:space="preserve"> or line charts. </w:t>
      </w:r>
      <w:r w:rsidRPr="00415ED2">
        <w:rPr>
          <w:rFonts w:ascii="Times New Roman" w:eastAsia="Times New Roman" w:hAnsi="Times New Roman" w:cs="Times New Roman"/>
          <w:color w:val="000000"/>
          <w:sz w:val="24"/>
          <w:szCs w:val="24"/>
        </w:rPr>
        <w:t xml:space="preserve">For categorical attributes, such as location or customer type, </w:t>
      </w:r>
      <w:r w:rsidR="008F2D28" w:rsidRPr="00415ED2">
        <w:rPr>
          <w:rFonts w:ascii="Times New Roman" w:eastAsia="Times New Roman" w:hAnsi="Times New Roman" w:cs="Times New Roman"/>
          <w:color w:val="000000"/>
          <w:sz w:val="24"/>
          <w:szCs w:val="24"/>
        </w:rPr>
        <w:t xml:space="preserve">the relationship can be shown using </w:t>
      </w:r>
      <w:r w:rsidRPr="00415ED2">
        <w:rPr>
          <w:rFonts w:ascii="Times New Roman" w:eastAsia="Times New Roman" w:hAnsi="Times New Roman" w:cs="Times New Roman"/>
          <w:color w:val="000000"/>
          <w:sz w:val="24"/>
          <w:szCs w:val="24"/>
        </w:rPr>
        <w:t>percentages</w:t>
      </w:r>
      <w:r w:rsidR="008F2D28" w:rsidRPr="00415ED2">
        <w:rPr>
          <w:rFonts w:ascii="Times New Roman" w:eastAsia="Times New Roman" w:hAnsi="Times New Roman" w:cs="Times New Roman"/>
          <w:color w:val="000000"/>
          <w:sz w:val="24"/>
          <w:szCs w:val="24"/>
        </w:rPr>
        <w:t xml:space="preserve"> and proportions. For example, the percentage of the different types</w:t>
      </w:r>
      <w:r w:rsidRPr="00415ED2">
        <w:rPr>
          <w:rFonts w:ascii="Times New Roman" w:eastAsia="Times New Roman" w:hAnsi="Times New Roman" w:cs="Times New Roman"/>
          <w:color w:val="000000"/>
          <w:sz w:val="24"/>
          <w:szCs w:val="24"/>
        </w:rPr>
        <w:t xml:space="preserve"> of customers who leave and when</w:t>
      </w:r>
      <w:r w:rsidR="008F2D28" w:rsidRPr="00415ED2">
        <w:rPr>
          <w:rFonts w:ascii="Times New Roman" w:eastAsia="Times New Roman" w:hAnsi="Times New Roman" w:cs="Times New Roman"/>
          <w:color w:val="000000"/>
          <w:sz w:val="24"/>
          <w:szCs w:val="24"/>
        </w:rPr>
        <w:t xml:space="preserve"> could prove insightful</w:t>
      </w:r>
      <w:r w:rsidRPr="00415ED2">
        <w:rPr>
          <w:rFonts w:ascii="Times New Roman" w:eastAsia="Times New Roman" w:hAnsi="Times New Roman" w:cs="Times New Roman"/>
          <w:color w:val="000000"/>
          <w:sz w:val="24"/>
          <w:szCs w:val="24"/>
        </w:rPr>
        <w:t xml:space="preserve">. The </w:t>
      </w:r>
      <w:r w:rsidR="008F2D28" w:rsidRPr="00415ED2">
        <w:rPr>
          <w:rFonts w:ascii="Times New Roman" w:eastAsia="Times New Roman" w:hAnsi="Times New Roman" w:cs="Times New Roman"/>
          <w:color w:val="000000"/>
          <w:sz w:val="24"/>
          <w:szCs w:val="24"/>
        </w:rPr>
        <w:t xml:space="preserve">proportion of </w:t>
      </w:r>
      <w:r w:rsidRPr="00415ED2">
        <w:rPr>
          <w:rFonts w:ascii="Times New Roman" w:eastAsia="Times New Roman" w:hAnsi="Times New Roman" w:cs="Times New Roman"/>
          <w:color w:val="000000"/>
          <w:sz w:val="24"/>
          <w:szCs w:val="24"/>
        </w:rPr>
        <w:t xml:space="preserve">percentages can be </w:t>
      </w:r>
      <w:r w:rsidR="00415ED2" w:rsidRPr="00415ED2">
        <w:rPr>
          <w:rFonts w:ascii="Times New Roman" w:eastAsia="Times New Roman" w:hAnsi="Times New Roman" w:cs="Times New Roman"/>
          <w:color w:val="000000"/>
          <w:sz w:val="24"/>
          <w:szCs w:val="24"/>
        </w:rPr>
        <w:t>effectively</w:t>
      </w:r>
      <w:r w:rsidRPr="00415ED2">
        <w:rPr>
          <w:rFonts w:ascii="Times New Roman" w:eastAsia="Times New Roman" w:hAnsi="Times New Roman" w:cs="Times New Roman"/>
          <w:color w:val="000000"/>
          <w:sz w:val="24"/>
          <w:szCs w:val="24"/>
        </w:rPr>
        <w:t xml:space="preserve"> visualized using proportional bar charts. </w:t>
      </w:r>
      <w:r w:rsidR="008F2D28" w:rsidRPr="00415ED2">
        <w:rPr>
          <w:rFonts w:ascii="Times New Roman" w:eastAsia="Times New Roman" w:hAnsi="Times New Roman" w:cs="Times New Roman"/>
          <w:color w:val="000000"/>
          <w:sz w:val="24"/>
          <w:szCs w:val="24"/>
        </w:rPr>
        <w:t xml:space="preserve">In addition, a map </w:t>
      </w:r>
      <w:r w:rsidR="00C15DFE" w:rsidRPr="00415ED2">
        <w:rPr>
          <w:rFonts w:ascii="Times New Roman" w:eastAsia="Times New Roman" w:hAnsi="Times New Roman" w:cs="Times New Roman"/>
          <w:color w:val="000000"/>
          <w:sz w:val="24"/>
          <w:szCs w:val="24"/>
        </w:rPr>
        <w:t>that uses color to show which areas have the highest customer churn woul</w:t>
      </w:r>
      <w:r w:rsidR="008F2D28" w:rsidRPr="00415ED2">
        <w:rPr>
          <w:rFonts w:ascii="Times New Roman" w:eastAsia="Times New Roman" w:hAnsi="Times New Roman" w:cs="Times New Roman"/>
          <w:color w:val="000000"/>
          <w:sz w:val="24"/>
          <w:szCs w:val="24"/>
        </w:rPr>
        <w:t>d be useful.</w:t>
      </w:r>
    </w:p>
    <w:p w:rsidR="00113335" w:rsidRDefault="00460BE2"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looking forward to presenting our insights to PowerCo to help them resolve this issue.</w:t>
      </w:r>
    </w:p>
    <w:p w:rsidR="00460BE2" w:rsidRDefault="00460BE2"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rsidR="00460BE2" w:rsidRDefault="00460BE2"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 Bahr</w:t>
      </w:r>
    </w:p>
    <w:p w:rsidR="00636E81" w:rsidRDefault="00636E81"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Junior Data Scientist</w:t>
      </w:r>
    </w:p>
    <w:p w:rsidR="00636E81" w:rsidRDefault="00636E81"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636E81" w:rsidRPr="00636E81" w:rsidRDefault="00636E81" w:rsidP="008F2D2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636E81">
        <w:rPr>
          <w:rFonts w:ascii="Times New Roman" w:eastAsia="Times New Roman" w:hAnsi="Times New Roman" w:cs="Times New Roman"/>
          <w:b/>
          <w:color w:val="000000"/>
          <w:sz w:val="28"/>
          <w:szCs w:val="28"/>
        </w:rPr>
        <w:t>Example Answer</w:t>
      </w:r>
    </w:p>
    <w:p w:rsidR="00636E81" w:rsidRPr="00636E81" w:rsidRDefault="00636E81" w:rsidP="00636E81">
      <w:pPr>
        <w:shd w:val="clear" w:color="auto" w:fill="FFFFFF"/>
        <w:spacing w:after="300"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Hi [AD],</w:t>
      </w:r>
    </w:p>
    <w:p w:rsidR="00636E81" w:rsidRPr="00636E81" w:rsidRDefault="00636E81" w:rsidP="00636E81">
      <w:pPr>
        <w:shd w:val="clear" w:color="auto" w:fill="FFFFFF"/>
        <w:spacing w:after="300"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In order to test the hypothesis of whether churn is driven by the customers’ price sensitivity, we would need to model churn probabilities of customers, and derive the effect of prices on churn rates. </w:t>
      </w:r>
    </w:p>
    <w:p w:rsidR="00636E81" w:rsidRPr="00636E81" w:rsidRDefault="00636E81" w:rsidP="00636E81">
      <w:pPr>
        <w:shd w:val="clear" w:color="auto" w:fill="FFFFFF"/>
        <w:spacing w:after="300"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We would need the following data to be able to build the models.</w:t>
      </w:r>
    </w:p>
    <w:p w:rsidR="00636E81" w:rsidRPr="00636E81" w:rsidRDefault="00636E81" w:rsidP="00636E81">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Customer data - which should include characteristics of each client, for example, industry, historical electricity consumption, date joined as customer etc.</w:t>
      </w:r>
    </w:p>
    <w:p w:rsidR="00636E81" w:rsidRPr="00636E81" w:rsidRDefault="00636E81" w:rsidP="00636E81">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Churn data - which should indicate if customer has churned</w:t>
      </w:r>
    </w:p>
    <w:p w:rsidR="00636E81" w:rsidRPr="00636E81" w:rsidRDefault="00636E81" w:rsidP="00636E81">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Historical price data – which should indicate the prices the client charges to each customer for both electricity and gas at granular time intervals</w:t>
      </w:r>
    </w:p>
    <w:p w:rsidR="00636E81" w:rsidRPr="00636E81" w:rsidRDefault="00636E81" w:rsidP="00636E81">
      <w:pPr>
        <w:shd w:val="clear" w:color="auto" w:fill="FFFFFF"/>
        <w:spacing w:after="300"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br/>
        <w:t>Once we have the data, the work plan would be:</w:t>
      </w:r>
    </w:p>
    <w:p w:rsidR="00636E81" w:rsidRPr="00636E81" w:rsidRDefault="00636E81" w:rsidP="00636E81">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We need to define what price sensitivity is and calculate it</w:t>
      </w:r>
    </w:p>
    <w:p w:rsidR="00636E81" w:rsidRPr="00636E81" w:rsidRDefault="00636E81" w:rsidP="00636E81">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We need to prepare the data and engineer features </w:t>
      </w:r>
    </w:p>
    <w:p w:rsidR="00636E81" w:rsidRPr="00636E81" w:rsidRDefault="00636E81" w:rsidP="00636E81">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Then, we can test our hypothesis using a binary classification model (e.g. Logistic Regression, Random Forest, Gradient Boosted Machines to name a few)</w:t>
      </w:r>
    </w:p>
    <w:p w:rsidR="00636E81" w:rsidRPr="00636E81" w:rsidRDefault="00636E81" w:rsidP="00636E81">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We would choose a model from one of the tested algorithms based on the model complexity, the explainability, and the accuracy of the models.</w:t>
      </w:r>
    </w:p>
    <w:p w:rsidR="00636E81" w:rsidRPr="00636E81" w:rsidRDefault="00636E81" w:rsidP="00636E81">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t>With the trained model, we would be able to extrapolate the extent to which price sensitivity influences churn</w:t>
      </w:r>
    </w:p>
    <w:p w:rsidR="00636E81" w:rsidRPr="00636E81" w:rsidRDefault="00636E81" w:rsidP="00636E81">
      <w:pPr>
        <w:shd w:val="clear" w:color="auto" w:fill="FFFFFF"/>
        <w:spacing w:after="100" w:afterAutospacing="1" w:line="240" w:lineRule="auto"/>
        <w:rPr>
          <w:rFonts w:ascii="Segoe UI" w:eastAsia="Times New Roman" w:hAnsi="Segoe UI" w:cs="Segoe UI"/>
          <w:color w:val="000000"/>
          <w:sz w:val="24"/>
          <w:szCs w:val="24"/>
        </w:rPr>
      </w:pPr>
      <w:r w:rsidRPr="00636E81">
        <w:rPr>
          <w:rFonts w:ascii="Segoe UI" w:eastAsia="Times New Roman" w:hAnsi="Segoe UI" w:cs="Segoe UI"/>
          <w:color w:val="000000"/>
          <w:sz w:val="24"/>
          <w:szCs w:val="24"/>
        </w:rPr>
        <w:lastRenderedPageBreak/>
        <w:br/>
        <w:t>Regards, [Your name]</w:t>
      </w:r>
    </w:p>
    <w:p w:rsidR="00636E81" w:rsidRDefault="00636E81"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415ED2" w:rsidRDefault="00415ED2" w:rsidP="008F2D2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0297E" w:rsidRPr="00A0297E" w:rsidRDefault="00A0297E" w:rsidP="008F2D28">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p w:rsidR="00A0297E" w:rsidRPr="00A0297E" w:rsidRDefault="00A0297E" w:rsidP="008F2D28">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r w:rsidRPr="00A0297E">
        <w:rPr>
          <w:rFonts w:ascii="Times New Roman" w:eastAsia="Times New Roman" w:hAnsi="Times New Roman" w:cs="Times New Roman"/>
          <w:b/>
          <w:color w:val="000000"/>
          <w:sz w:val="32"/>
          <w:szCs w:val="32"/>
        </w:rPr>
        <w:t>Task 2: Exploratory Data Analysis</w:t>
      </w:r>
    </w:p>
    <w:p w:rsidR="00C11977" w:rsidRDefault="00A0297E" w:rsidP="00C11977">
      <w:pPr>
        <w:shd w:val="clear" w:color="auto" w:fill="FFFFFF"/>
        <w:spacing w:before="100" w:beforeAutospacing="1" w:after="100" w:afterAutospacing="1" w:line="240" w:lineRule="auto"/>
        <w:rPr>
          <w:rFonts w:ascii="Segoe UI" w:eastAsia="Times New Roman" w:hAnsi="Segoe UI" w:cs="Segoe UI"/>
          <w:color w:val="000000"/>
        </w:rPr>
      </w:pPr>
      <w:r>
        <w:rPr>
          <w:rFonts w:ascii="Segoe UI" w:eastAsia="Times New Roman" w:hAnsi="Segoe UI" w:cs="Segoe UI"/>
          <w:color w:val="000000"/>
        </w:rPr>
        <w:t>What You’ll Learn</w:t>
      </w:r>
    </w:p>
    <w:p w:rsidR="00A0297E" w:rsidRPr="00A0297E" w:rsidRDefault="00A0297E" w:rsidP="00A0297E">
      <w:pPr>
        <w:numPr>
          <w:ilvl w:val="0"/>
          <w:numId w:val="16"/>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0297E">
        <w:rPr>
          <w:rFonts w:ascii="Segoe UI" w:eastAsia="Times New Roman" w:hAnsi="Segoe UI" w:cs="Segoe UI"/>
          <w:color w:val="3F3F3F"/>
          <w:sz w:val="24"/>
          <w:szCs w:val="24"/>
        </w:rPr>
        <w:t>How to investigate whether price sensitivity is the most influential factor for a customer churning</w:t>
      </w:r>
    </w:p>
    <w:p w:rsidR="00A0297E" w:rsidRPr="00A0297E" w:rsidRDefault="00A0297E" w:rsidP="00A0297E">
      <w:pPr>
        <w:numPr>
          <w:ilvl w:val="0"/>
          <w:numId w:val="16"/>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0297E">
        <w:rPr>
          <w:rFonts w:ascii="Segoe UI" w:eastAsia="Times New Roman" w:hAnsi="Segoe UI" w:cs="Segoe UI"/>
          <w:color w:val="3F3F3F"/>
          <w:sz w:val="24"/>
          <w:szCs w:val="24"/>
        </w:rPr>
        <w:t>How to use frameworks to conduct exploratory data analysis</w:t>
      </w:r>
    </w:p>
    <w:p w:rsidR="00A0297E" w:rsidRDefault="00A0297E" w:rsidP="00C11977">
      <w:pPr>
        <w:shd w:val="clear" w:color="auto" w:fill="FFFFFF"/>
        <w:spacing w:before="100" w:beforeAutospacing="1" w:after="100" w:afterAutospacing="1" w:line="240" w:lineRule="auto"/>
        <w:rPr>
          <w:rFonts w:ascii="Segoe UI" w:eastAsia="Times New Roman" w:hAnsi="Segoe UI" w:cs="Segoe UI"/>
          <w:color w:val="000000"/>
        </w:rPr>
      </w:pPr>
    </w:p>
    <w:p w:rsidR="00A0297E" w:rsidRDefault="00A0297E" w:rsidP="00C11977">
      <w:pPr>
        <w:shd w:val="clear" w:color="auto" w:fill="FFFFFF"/>
        <w:spacing w:before="100" w:beforeAutospacing="1" w:after="100" w:afterAutospacing="1" w:line="240" w:lineRule="auto"/>
        <w:rPr>
          <w:rFonts w:ascii="Segoe UI" w:eastAsia="Times New Roman" w:hAnsi="Segoe UI" w:cs="Segoe UI"/>
          <w:color w:val="000000"/>
        </w:rPr>
      </w:pPr>
      <w:r>
        <w:rPr>
          <w:rFonts w:ascii="Segoe UI" w:eastAsia="Times New Roman" w:hAnsi="Segoe UI" w:cs="Segoe UI"/>
          <w:color w:val="000000"/>
        </w:rPr>
        <w:t>What You’ll Do</w:t>
      </w:r>
    </w:p>
    <w:p w:rsidR="00A0297E" w:rsidRPr="00A0297E" w:rsidRDefault="00A0297E" w:rsidP="00A0297E">
      <w:pPr>
        <w:numPr>
          <w:ilvl w:val="0"/>
          <w:numId w:val="17"/>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0297E">
        <w:rPr>
          <w:rFonts w:ascii="Segoe UI" w:eastAsia="Times New Roman" w:hAnsi="Segoe UI" w:cs="Segoe UI"/>
          <w:color w:val="3F3F3F"/>
          <w:sz w:val="24"/>
          <w:szCs w:val="24"/>
        </w:rPr>
        <w:t>Use python to analyze client data</w:t>
      </w:r>
    </w:p>
    <w:p w:rsidR="00A0297E" w:rsidRPr="00A0297E" w:rsidRDefault="00A0297E" w:rsidP="00A0297E">
      <w:pPr>
        <w:numPr>
          <w:ilvl w:val="0"/>
          <w:numId w:val="17"/>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0297E">
        <w:rPr>
          <w:rFonts w:ascii="Segoe UI" w:eastAsia="Times New Roman" w:hAnsi="Segoe UI" w:cs="Segoe UI"/>
          <w:color w:val="3F3F3F"/>
          <w:sz w:val="24"/>
          <w:szCs w:val="24"/>
        </w:rPr>
        <w:t>Create data visualizations to help you interpret key trends</w:t>
      </w:r>
    </w:p>
    <w:p w:rsidR="00A0297E" w:rsidRDefault="00A0297E" w:rsidP="00C11977">
      <w:pPr>
        <w:shd w:val="clear" w:color="auto" w:fill="FFFFFF"/>
        <w:spacing w:before="100" w:beforeAutospacing="1" w:after="100" w:afterAutospacing="1" w:line="240" w:lineRule="auto"/>
        <w:rPr>
          <w:rFonts w:ascii="Segoe UI" w:eastAsia="Times New Roman" w:hAnsi="Segoe UI" w:cs="Segoe UI"/>
          <w:color w:val="000000"/>
        </w:rPr>
      </w:pPr>
    </w:p>
    <w:p w:rsidR="00E91C6F" w:rsidRDefault="00A0297E" w:rsidP="00C11977">
      <w:pPr>
        <w:shd w:val="clear" w:color="auto" w:fill="FFFFFF"/>
        <w:spacing w:before="100" w:beforeAutospacing="1" w:after="100" w:afterAutospacing="1" w:line="240" w:lineRule="auto"/>
        <w:rPr>
          <w:rFonts w:ascii="Segoe UI" w:eastAsia="Times New Roman" w:hAnsi="Segoe UI" w:cs="Segoe UI"/>
          <w:color w:val="000000"/>
        </w:rPr>
      </w:pPr>
      <w:r>
        <w:rPr>
          <w:rFonts w:ascii="Segoe UI" w:eastAsia="Times New Roman" w:hAnsi="Segoe UI" w:cs="Segoe UI"/>
          <w:color w:val="000000"/>
        </w:rPr>
        <w:t>Task: Get some initial insig</w:t>
      </w:r>
      <w:r w:rsidR="00AB52CB">
        <w:rPr>
          <w:rFonts w:ascii="Segoe UI" w:eastAsia="Times New Roman" w:hAnsi="Segoe UI" w:cs="Segoe UI"/>
          <w:color w:val="000000"/>
        </w:rPr>
        <w:t>h</w:t>
      </w:r>
      <w:r>
        <w:rPr>
          <w:rFonts w:ascii="Segoe UI" w:eastAsia="Times New Roman" w:hAnsi="Segoe UI" w:cs="Segoe UI"/>
          <w:color w:val="000000"/>
        </w:rPr>
        <w:t xml:space="preserve">ts, values and visualization. Descriptive statistics &amp; vizualizing. Explore the data and send your code with comments on your key findings when you’re done. </w:t>
      </w:r>
    </w:p>
    <w:p w:rsidR="00E91C6F" w:rsidRDefault="00E91C6F" w:rsidP="00C11977">
      <w:pPr>
        <w:shd w:val="clear" w:color="auto" w:fill="FFFFFF"/>
        <w:spacing w:before="100" w:beforeAutospacing="1" w:after="100" w:afterAutospacing="1" w:line="240" w:lineRule="auto"/>
        <w:rPr>
          <w:rFonts w:ascii="Segoe UI" w:eastAsia="Times New Roman" w:hAnsi="Segoe UI" w:cs="Segoe UI"/>
          <w:color w:val="000000"/>
        </w:rPr>
      </w:pPr>
      <w:r>
        <w:rPr>
          <w:rFonts w:ascii="Segoe UI" w:eastAsia="Times New Roman" w:hAnsi="Segoe UI" w:cs="Segoe UI"/>
          <w:color w:val="000000"/>
        </w:rPr>
        <w:t xml:space="preserve">Question: Is price sensitivity the most influential factor for customer churing, and, if not, to what extent does price sensitivity influence churn? </w:t>
      </w:r>
    </w:p>
    <w:p w:rsidR="00E91C6F" w:rsidRPr="00E91C6F" w:rsidRDefault="00E91C6F" w:rsidP="00C11977">
      <w:pPr>
        <w:shd w:val="clear" w:color="auto" w:fill="FFFFFF"/>
        <w:spacing w:before="100" w:beforeAutospacing="1" w:after="100" w:afterAutospacing="1" w:line="240" w:lineRule="auto"/>
        <w:rPr>
          <w:rFonts w:ascii="Segoe UI" w:eastAsia="Times New Roman" w:hAnsi="Segoe UI" w:cs="Segoe UI"/>
          <w:b/>
          <w:color w:val="000000"/>
        </w:rPr>
      </w:pPr>
      <w:r w:rsidRPr="00E91C6F">
        <w:rPr>
          <w:rFonts w:ascii="Segoe UI" w:eastAsia="Times New Roman" w:hAnsi="Segoe UI" w:cs="Segoe UI"/>
          <w:b/>
          <w:color w:val="000000"/>
        </w:rPr>
        <w:t>What is price sensitivity?</w:t>
      </w:r>
    </w:p>
    <w:p w:rsidR="00E91C6F" w:rsidRPr="00E91C6F" w:rsidRDefault="00E91C6F" w:rsidP="00C11977">
      <w:pPr>
        <w:shd w:val="clear" w:color="auto" w:fill="FFFFFF"/>
        <w:spacing w:before="100" w:beforeAutospacing="1" w:after="100" w:afterAutospacing="1" w:line="240" w:lineRule="auto"/>
        <w:rPr>
          <w:rFonts w:ascii="Segoe UI" w:eastAsia="Times New Roman" w:hAnsi="Segoe UI" w:cs="Segoe UI"/>
          <w:b/>
          <w:color w:val="1F497D" w:themeColor="text2"/>
        </w:rPr>
      </w:pPr>
      <w:r w:rsidRPr="00E91C6F">
        <w:rPr>
          <w:rFonts w:ascii="Segoe UI" w:eastAsia="Times New Roman" w:hAnsi="Segoe UI" w:cs="Segoe UI"/>
          <w:b/>
          <w:color w:val="1F497D" w:themeColor="text2"/>
        </w:rPr>
        <w:t xml:space="preserve">The degree to which demand changes when the cost of a product or service changes. Some consumers won’t pay more if a lower-priced option is available. </w:t>
      </w:r>
    </w:p>
    <w:p w:rsidR="00E91C6F" w:rsidRDefault="00E91C6F" w:rsidP="00E91C6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Price sensitivity is </w:t>
      </w:r>
      <w:r>
        <w:rPr>
          <w:rStyle w:val="Strong"/>
          <w:rFonts w:ascii="Segoe UI" w:hAnsi="Segoe UI" w:cs="Segoe UI"/>
          <w:color w:val="000000"/>
        </w:rPr>
        <w:t>the degree to which demand changes when the cost of a product or service changes.</w:t>
      </w:r>
    </w:p>
    <w:p w:rsidR="00E91C6F" w:rsidRDefault="00E91C6F" w:rsidP="00E91C6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In the context of PowerCo, the “demand” refers to the demand for energy consumption.</w:t>
      </w:r>
    </w:p>
    <w:p w:rsidR="00E91C6F" w:rsidRDefault="00E91C6F" w:rsidP="00E91C6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Price sensitivity is commonly measured using the price elasticity of demand, which states that some consumers won't pay more if a lower-priced option is available.</w:t>
      </w:r>
    </w:p>
    <w:p w:rsidR="00E91C6F" w:rsidRDefault="00E91C6F" w:rsidP="00E91C6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br/>
      </w:r>
      <w:r>
        <w:rPr>
          <w:rStyle w:val="Strong"/>
          <w:rFonts w:ascii="Segoe UI" w:hAnsi="Segoe UI" w:cs="Segoe UI"/>
          <w:color w:val="000000"/>
        </w:rPr>
        <w:t>What is price elasticity of demand?</w:t>
      </w:r>
    </w:p>
    <w:p w:rsidR="00E91C6F" w:rsidRDefault="00E91C6F" w:rsidP="00E91C6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lastRenderedPageBreak/>
        <w:t>Price elasticity of demand is a measurement of the change in consumption of a product in relation to a change in its price</w:t>
      </w:r>
    </w:p>
    <w:p w:rsidR="00E91C6F" w:rsidRDefault="00E91C6F" w:rsidP="00E91C6F">
      <w:pPr>
        <w:pStyle w:val="NormalWeb"/>
        <w:shd w:val="clear" w:color="auto" w:fill="FFFFFF"/>
        <w:spacing w:before="0" w:beforeAutospacing="0"/>
        <w:rPr>
          <w:rFonts w:ascii="Segoe UI" w:hAnsi="Segoe UI" w:cs="Segoe UI"/>
          <w:color w:val="000000"/>
        </w:rPr>
      </w:pPr>
      <w:r>
        <w:rPr>
          <w:rFonts w:ascii="Segoe UI" w:hAnsi="Segoe UI" w:cs="Segoe UI"/>
          <w:color w:val="000000"/>
        </w:rPr>
        <w:t>Complete the quick knowledge check and move onto your exploratory data analysis.</w:t>
      </w:r>
    </w:p>
    <w:p w:rsidR="00E91C6F" w:rsidRDefault="00E91C6F" w:rsidP="00C11977">
      <w:pPr>
        <w:shd w:val="clear" w:color="auto" w:fill="FFFFFF"/>
        <w:spacing w:before="100" w:beforeAutospacing="1" w:after="100" w:afterAutospacing="1" w:line="240" w:lineRule="auto"/>
        <w:rPr>
          <w:rFonts w:ascii="Segoe UI" w:eastAsia="Times New Roman" w:hAnsi="Segoe UI" w:cs="Segoe UI"/>
          <w:color w:val="000000"/>
        </w:rPr>
      </w:pPr>
    </w:p>
    <w:p w:rsidR="00E91C6F" w:rsidRDefault="00E91C6F" w:rsidP="00C11977">
      <w:pPr>
        <w:shd w:val="clear" w:color="auto" w:fill="FFFFFF"/>
        <w:spacing w:before="100" w:beforeAutospacing="1" w:after="100" w:afterAutospacing="1" w:line="240" w:lineRule="auto"/>
        <w:rPr>
          <w:rFonts w:ascii="Segoe UI" w:eastAsia="Times New Roman" w:hAnsi="Segoe UI" w:cs="Segoe UI"/>
          <w:color w:val="000000"/>
        </w:rPr>
      </w:pPr>
      <w:r>
        <w:rPr>
          <w:rFonts w:ascii="Segoe UI" w:eastAsia="Times New Roman" w:hAnsi="Segoe UI" w:cs="Segoe UI"/>
          <w:color w:val="000000"/>
        </w:rPr>
        <w:t xml:space="preserve">2 data sets for exploratory analysis. </w:t>
      </w:r>
    </w:p>
    <w:p w:rsidR="00837945" w:rsidRDefault="00837945" w:rsidP="00837945">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rPr>
        <w:t>What is exploratory data analysis?</w:t>
      </w:r>
    </w:p>
    <w:p w:rsidR="00837945" w:rsidRDefault="00837945" w:rsidP="00837945">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Exploratory data analysis (EDA) is a technique used by a Data Scientist to gain a holistic understanding of the data that they are working with.</w:t>
      </w:r>
    </w:p>
    <w:p w:rsidR="00837945" w:rsidRDefault="00837945" w:rsidP="00837945">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It is mainly based around using statistical techniques (such as descriptive statistics) and visualizations to gain a deeper understanding of the statistical properties that the data holds.</w:t>
      </w:r>
    </w:p>
    <w:p w:rsidR="00837945" w:rsidRPr="00837945" w:rsidRDefault="00837945" w:rsidP="00837945">
      <w:pPr>
        <w:shd w:val="clear" w:color="auto" w:fill="FFFFFF"/>
        <w:spacing w:after="300"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The client has sent over 3 data sets (shown below):</w:t>
      </w:r>
    </w:p>
    <w:p w:rsidR="00837945" w:rsidRPr="00837945" w:rsidRDefault="00837945" w:rsidP="00837945">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Historical customer data: Customer data such as usage, sign up date, forecasted usage etc</w:t>
      </w:r>
    </w:p>
    <w:p w:rsidR="00837945" w:rsidRPr="00837945" w:rsidRDefault="00837945" w:rsidP="00837945">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Historical pricing data: variable and fixed pricing data etc</w:t>
      </w:r>
    </w:p>
    <w:p w:rsidR="00837945" w:rsidRPr="00837945" w:rsidRDefault="00837945" w:rsidP="00837945">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Churn indicator: whether each customer has churned or not</w:t>
      </w:r>
    </w:p>
    <w:p w:rsidR="00837945" w:rsidRPr="00837945" w:rsidRDefault="00837945" w:rsidP="00837945">
      <w:pPr>
        <w:shd w:val="clear" w:color="auto" w:fill="FFFFFF"/>
        <w:spacing w:after="300"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br/>
        <w:t>You need to analyze the following using Python:</w:t>
      </w:r>
    </w:p>
    <w:p w:rsidR="00837945" w:rsidRPr="00837945" w:rsidRDefault="00837945" w:rsidP="00837945">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The data types of each column</w:t>
      </w:r>
    </w:p>
    <w:p w:rsidR="00837945" w:rsidRPr="00837945" w:rsidRDefault="00837945" w:rsidP="00837945">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Descriptive statistics of the dataset</w:t>
      </w:r>
    </w:p>
    <w:p w:rsidR="00837945" w:rsidRPr="00837945" w:rsidRDefault="00837945" w:rsidP="00837945">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Distributions of columns</w:t>
      </w:r>
    </w:p>
    <w:p w:rsidR="00837945" w:rsidRDefault="00837945" w:rsidP="00837945">
      <w:pPr>
        <w:shd w:val="clear" w:color="auto" w:fill="FFFFFF"/>
        <w:spacing w:after="300"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br/>
        <w:t>Estelle has provided a starter Jupyter notebook has been provided for you to use as a template to complete your work. </w:t>
      </w:r>
    </w:p>
    <w:p w:rsidR="00837945" w:rsidRPr="00837945" w:rsidRDefault="00837945" w:rsidP="00837945">
      <w:pPr>
        <w:shd w:val="clear" w:color="auto" w:fill="FFFFFF"/>
        <w:spacing w:after="300" w:line="240" w:lineRule="auto"/>
        <w:rPr>
          <w:rFonts w:ascii="Segoe UI" w:eastAsia="Times New Roman" w:hAnsi="Segoe UI" w:cs="Segoe UI"/>
          <w:color w:val="000000"/>
          <w:sz w:val="24"/>
          <w:szCs w:val="24"/>
        </w:rPr>
      </w:pPr>
      <w:r w:rsidRPr="00837945">
        <w:rPr>
          <w:rFonts w:ascii="Segoe UI" w:eastAsia="Times New Roman" w:hAnsi="Segoe UI" w:cs="Segoe UI"/>
          <w:b/>
          <w:bCs/>
          <w:color w:val="000000"/>
          <w:sz w:val="24"/>
          <w:szCs w:val="24"/>
        </w:rPr>
        <w:t>Here are some tips to help you:</w:t>
      </w:r>
    </w:p>
    <w:p w:rsidR="00837945" w:rsidRPr="00837945" w:rsidRDefault="00837945" w:rsidP="00837945">
      <w:pPr>
        <w:shd w:val="clear" w:color="auto" w:fill="FFFFFF"/>
        <w:spacing w:after="300"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 xml:space="preserve">Let’s take a look at the </w:t>
      </w:r>
      <w:r w:rsidR="00AB52CB">
        <w:rPr>
          <w:rFonts w:ascii="Segoe UI" w:eastAsia="Times New Roman" w:hAnsi="Segoe UI" w:cs="Segoe UI"/>
          <w:color w:val="000000"/>
          <w:sz w:val="24"/>
          <w:szCs w:val="24"/>
        </w:rPr>
        <w:t>2</w:t>
      </w:r>
      <w:r w:rsidRPr="00837945">
        <w:rPr>
          <w:rFonts w:ascii="Segoe UI" w:eastAsia="Times New Roman" w:hAnsi="Segoe UI" w:cs="Segoe UI"/>
          <w:color w:val="000000"/>
          <w:sz w:val="24"/>
          <w:szCs w:val="24"/>
        </w:rPr>
        <w:t xml:space="preserve"> data sets PowerCo. has sent over:</w:t>
      </w:r>
    </w:p>
    <w:p w:rsidR="00837945" w:rsidRPr="00837945" w:rsidRDefault="00837945" w:rsidP="00837945">
      <w:pPr>
        <w:numPr>
          <w:ilvl w:val="0"/>
          <w:numId w:val="2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A first good step is to review the data to make sense of the columns…</w:t>
      </w:r>
    </w:p>
    <w:p w:rsidR="00837945" w:rsidRPr="00837945" w:rsidRDefault="00837945" w:rsidP="00837945">
      <w:pPr>
        <w:numPr>
          <w:ilvl w:val="1"/>
          <w:numId w:val="2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b/>
          <w:bCs/>
          <w:color w:val="000000"/>
          <w:sz w:val="24"/>
          <w:szCs w:val="24"/>
        </w:rPr>
        <w:t>Hint:</w:t>
      </w:r>
      <w:r w:rsidRPr="00837945">
        <w:rPr>
          <w:rFonts w:ascii="Segoe UI" w:eastAsia="Times New Roman" w:hAnsi="Segoe UI" w:cs="Segoe UI"/>
          <w:color w:val="000000"/>
          <w:sz w:val="24"/>
          <w:szCs w:val="24"/>
        </w:rPr>
        <w:t> Look </w:t>
      </w:r>
      <w:r w:rsidRPr="00837945">
        <w:rPr>
          <w:rFonts w:ascii="Segoe UI" w:eastAsia="Times New Roman" w:hAnsi="Segoe UI" w:cs="Segoe UI"/>
          <w:i/>
          <w:iCs/>
          <w:color w:val="000000"/>
          <w:sz w:val="24"/>
          <w:szCs w:val="24"/>
        </w:rPr>
        <w:t>at data types of column to gain a better understanding of what the columns mean. This is why data description documents are important - they describe exactly what the columns represent.</w:t>
      </w:r>
      <w:r w:rsidRPr="00837945">
        <w:rPr>
          <w:rFonts w:ascii="Segoe UI" w:eastAsia="Times New Roman" w:hAnsi="Segoe UI" w:cs="Segoe UI"/>
          <w:color w:val="000000"/>
          <w:sz w:val="24"/>
          <w:szCs w:val="24"/>
        </w:rPr>
        <w:br/>
        <w:t> </w:t>
      </w:r>
    </w:p>
    <w:p w:rsidR="00837945" w:rsidRPr="00837945" w:rsidRDefault="00837945" w:rsidP="00837945">
      <w:pPr>
        <w:numPr>
          <w:ilvl w:val="0"/>
          <w:numId w:val="2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Once you understand the columns in the dataset. Now you want to look at how the values in the data vary…</w:t>
      </w:r>
    </w:p>
    <w:p w:rsidR="00837945" w:rsidRPr="00837945" w:rsidRDefault="00837945" w:rsidP="00837945">
      <w:pPr>
        <w:numPr>
          <w:ilvl w:val="1"/>
          <w:numId w:val="2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b/>
          <w:bCs/>
          <w:i/>
          <w:iCs/>
          <w:color w:val="000000"/>
          <w:sz w:val="24"/>
          <w:szCs w:val="24"/>
        </w:rPr>
        <w:lastRenderedPageBreak/>
        <w:t>Hint:</w:t>
      </w:r>
      <w:r w:rsidRPr="00837945">
        <w:rPr>
          <w:rFonts w:ascii="Segoe UI" w:eastAsia="Times New Roman" w:hAnsi="Segoe UI" w:cs="Segoe UI"/>
          <w:i/>
          <w:iCs/>
          <w:color w:val="000000"/>
          <w:sz w:val="24"/>
          <w:szCs w:val="24"/>
        </w:rPr>
        <w:t> this is why reporting descriptive statistics is useful because it’ll tell you some basic statistical properties of the columns in the data. It will also tell you how many values feature within a column, e.g. does a column only have 1 unique value or 100? This is useful to know because you can then start to build a picture of what this data represents.</w:t>
      </w:r>
      <w:r w:rsidRPr="00837945">
        <w:rPr>
          <w:rFonts w:ascii="Segoe UI" w:eastAsia="Times New Roman" w:hAnsi="Segoe UI" w:cs="Segoe UI"/>
          <w:color w:val="000000"/>
          <w:sz w:val="24"/>
          <w:szCs w:val="24"/>
        </w:rPr>
        <w:br/>
        <w:t> </w:t>
      </w:r>
    </w:p>
    <w:p w:rsidR="00837945" w:rsidRPr="00837945" w:rsidRDefault="00837945" w:rsidP="00837945">
      <w:pPr>
        <w:numPr>
          <w:ilvl w:val="0"/>
          <w:numId w:val="2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You now understand how the values vary and what the data represents - next up, it can be useful to visualize some of this…</w:t>
      </w:r>
    </w:p>
    <w:p w:rsidR="00837945" w:rsidRPr="00837945" w:rsidRDefault="00837945" w:rsidP="00837945">
      <w:pPr>
        <w:numPr>
          <w:ilvl w:val="1"/>
          <w:numId w:val="2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b/>
          <w:bCs/>
          <w:i/>
          <w:iCs/>
          <w:color w:val="000000"/>
          <w:sz w:val="24"/>
          <w:szCs w:val="24"/>
        </w:rPr>
        <w:t>Hint:</w:t>
      </w:r>
      <w:r w:rsidRPr="00837945">
        <w:rPr>
          <w:rFonts w:ascii="Segoe UI" w:eastAsia="Times New Roman" w:hAnsi="Segoe UI" w:cs="Segoe UI"/>
          <w:i/>
          <w:iCs/>
          <w:color w:val="000000"/>
          <w:sz w:val="24"/>
          <w:szCs w:val="24"/>
        </w:rPr>
        <w:t> Not all visualizations are useful. Keep the visualizations simple and always keep in mind what you’re trying to show. E.g. if you want to see how the distribution of a column looks and that column has 1000 unique values, using a pie chart would not be good because it would become too crowded! If the values are numeric, a distribution plot would be more appropriate.</w:t>
      </w:r>
    </w:p>
    <w:p w:rsidR="00837945" w:rsidRPr="00837945" w:rsidRDefault="00837945" w:rsidP="00837945">
      <w:pPr>
        <w:numPr>
          <w:ilvl w:val="1"/>
          <w:numId w:val="2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b/>
          <w:bCs/>
          <w:i/>
          <w:iCs/>
          <w:color w:val="000000"/>
          <w:sz w:val="24"/>
          <w:szCs w:val="24"/>
        </w:rPr>
        <w:t>Hint:</w:t>
      </w:r>
      <w:r w:rsidRPr="00837945">
        <w:rPr>
          <w:rFonts w:ascii="Segoe UI" w:eastAsia="Times New Roman" w:hAnsi="Segoe UI" w:cs="Segoe UI"/>
          <w:i/>
          <w:iCs/>
          <w:color w:val="000000"/>
          <w:sz w:val="24"/>
          <w:szCs w:val="24"/>
        </w:rPr>
        <w:t> make sure to use the starter Jupyter notebook provided, as this will show you some example visualizations and sample code to use!</w:t>
      </w:r>
      <w:r w:rsidRPr="00837945">
        <w:rPr>
          <w:rFonts w:ascii="Segoe UI" w:eastAsia="Times New Roman" w:hAnsi="Segoe UI" w:cs="Segoe UI"/>
          <w:color w:val="000000"/>
          <w:sz w:val="24"/>
          <w:szCs w:val="24"/>
        </w:rPr>
        <w:br/>
        <w:t> </w:t>
      </w:r>
    </w:p>
    <w:p w:rsidR="00837945" w:rsidRPr="00837945" w:rsidRDefault="00837945" w:rsidP="00837945">
      <w:pPr>
        <w:shd w:val="clear" w:color="auto" w:fill="FFFFFF"/>
        <w:spacing w:after="300"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At this stage, you should now have a clearer understanding of what the data is and how it looks. This framework is not exhaustive, but it shows how you could start to build your own framework for analysing data.</w:t>
      </w:r>
    </w:p>
    <w:p w:rsidR="00837945" w:rsidRDefault="00837945" w:rsidP="00837945">
      <w:pPr>
        <w:shd w:val="clear" w:color="auto" w:fill="FFFFFF"/>
        <w:spacing w:after="100" w:afterAutospacing="1" w:line="240" w:lineRule="auto"/>
        <w:rPr>
          <w:rFonts w:ascii="Segoe UI" w:eastAsia="Times New Roman" w:hAnsi="Segoe UI" w:cs="Segoe UI"/>
          <w:color w:val="000000"/>
          <w:sz w:val="24"/>
          <w:szCs w:val="24"/>
        </w:rPr>
      </w:pPr>
      <w:r w:rsidRPr="00837945">
        <w:rPr>
          <w:rFonts w:ascii="Segoe UI" w:eastAsia="Times New Roman" w:hAnsi="Segoe UI" w:cs="Segoe UI"/>
          <w:color w:val="000000"/>
          <w:sz w:val="24"/>
          <w:szCs w:val="24"/>
        </w:rPr>
        <w:t>When you’re ready, upload your Python code notebook to complete this task.</w:t>
      </w:r>
    </w:p>
    <w:p w:rsidR="00340943" w:rsidRDefault="00340943" w:rsidP="00837945">
      <w:pPr>
        <w:shd w:val="clear" w:color="auto" w:fill="FFFFFF"/>
        <w:spacing w:after="100" w:afterAutospacing="1" w:line="240" w:lineRule="auto"/>
        <w:rPr>
          <w:rFonts w:ascii="Segoe UI" w:eastAsia="Times New Roman" w:hAnsi="Segoe UI" w:cs="Segoe UI"/>
          <w:color w:val="000000"/>
          <w:sz w:val="24"/>
          <w:szCs w:val="24"/>
        </w:rPr>
      </w:pPr>
    </w:p>
    <w:p w:rsidR="00340943" w:rsidRPr="00837945" w:rsidRDefault="00340943" w:rsidP="00837945">
      <w:pPr>
        <w:shd w:val="clear" w:color="auto" w:fill="FFFFFF"/>
        <w:spacing w:after="100" w:afterAutospacing="1" w:line="240" w:lineRule="auto"/>
        <w:rPr>
          <w:rFonts w:ascii="Consolas" w:eastAsia="Times New Roman" w:hAnsi="Consolas" w:cs="Segoe UI"/>
          <w:color w:val="000000"/>
          <w:sz w:val="24"/>
          <w:szCs w:val="24"/>
        </w:rPr>
      </w:pPr>
      <w:r w:rsidRPr="00340943">
        <w:rPr>
          <w:rFonts w:ascii="Segoe UI" w:eastAsia="Times New Roman" w:hAnsi="Segoe UI" w:cs="Segoe UI"/>
          <w:color w:val="000000"/>
          <w:sz w:val="24"/>
          <w:szCs w:val="24"/>
        </w:rPr>
        <w:tab/>
      </w:r>
      <w:r w:rsidRPr="00340943">
        <w:rPr>
          <w:rFonts w:ascii="Consolas" w:eastAsia="Times New Roman" w:hAnsi="Consolas" w:cs="Segoe UI"/>
          <w:color w:val="000000"/>
          <w:sz w:val="24"/>
          <w:szCs w:val="24"/>
        </w:rPr>
        <w:t>‘cons_12m’</w:t>
      </w:r>
      <w:r>
        <w:rPr>
          <w:rFonts w:ascii="Consolas" w:eastAsia="Times New Roman" w:hAnsi="Consolas" w:cs="Segoe UI"/>
          <w:color w:val="000000"/>
          <w:sz w:val="24"/>
          <w:szCs w:val="24"/>
        </w:rPr>
        <w:t xml:space="preserve">, </w:t>
      </w:r>
      <w:r w:rsidRPr="00340943">
        <w:rPr>
          <w:rFonts w:ascii="Consolas" w:eastAsia="Times New Roman" w:hAnsi="Consolas" w:cs="Segoe UI"/>
          <w:color w:val="000000"/>
          <w:sz w:val="24"/>
          <w:szCs w:val="24"/>
        </w:rPr>
        <w:t>‘cons_gas_12m’</w:t>
      </w:r>
      <w:r>
        <w:rPr>
          <w:rFonts w:ascii="Consolas" w:eastAsia="Times New Roman" w:hAnsi="Consolas" w:cs="Segoe UI"/>
          <w:color w:val="000000"/>
          <w:sz w:val="24"/>
          <w:szCs w:val="24"/>
        </w:rPr>
        <w:t>, ‘c</w:t>
      </w:r>
      <w:r w:rsidRPr="00340943">
        <w:rPr>
          <w:rFonts w:ascii="Consolas" w:eastAsia="Times New Roman" w:hAnsi="Consolas" w:cs="Segoe UI"/>
          <w:color w:val="000000"/>
          <w:sz w:val="24"/>
          <w:szCs w:val="24"/>
        </w:rPr>
        <w:t>ons_last_month’</w:t>
      </w:r>
      <w:r w:rsidRPr="00340943">
        <w:rPr>
          <w:rFonts w:ascii="Consolas" w:eastAsia="Times New Roman" w:hAnsi="Consolas" w:cs="Segoe UI"/>
          <w:color w:val="000000"/>
          <w:sz w:val="24"/>
          <w:szCs w:val="24"/>
        </w:rPr>
        <w:tab/>
        <w:t>forecast_cons_12m’</w:t>
      </w:r>
      <w:r w:rsidRPr="00340943">
        <w:rPr>
          <w:rFonts w:ascii="Consolas" w:eastAsia="Times New Roman" w:hAnsi="Consolas" w:cs="Segoe UI"/>
          <w:color w:val="000000"/>
          <w:sz w:val="24"/>
          <w:szCs w:val="24"/>
        </w:rPr>
        <w:tab/>
        <w:t>forecast_cons_year</w:t>
      </w:r>
      <w:r w:rsidRPr="00340943">
        <w:rPr>
          <w:rFonts w:ascii="Consolas" w:eastAsia="Times New Roman" w:hAnsi="Consolas" w:cs="Segoe UI"/>
          <w:color w:val="000000"/>
          <w:sz w:val="24"/>
          <w:szCs w:val="24"/>
        </w:rPr>
        <w:tab/>
        <w:t>forecast_discount_energy</w:t>
      </w:r>
      <w:r w:rsidRPr="00340943">
        <w:rPr>
          <w:rFonts w:ascii="Consolas" w:eastAsia="Times New Roman" w:hAnsi="Consolas" w:cs="Segoe UI"/>
          <w:color w:val="000000"/>
          <w:sz w:val="24"/>
          <w:szCs w:val="24"/>
        </w:rPr>
        <w:tab/>
        <w:t>forecast_meter_rent_12m</w:t>
      </w:r>
      <w:r w:rsidRPr="00340943">
        <w:rPr>
          <w:rFonts w:ascii="Consolas" w:eastAsia="Times New Roman" w:hAnsi="Consolas" w:cs="Segoe UI"/>
          <w:color w:val="000000"/>
          <w:sz w:val="24"/>
          <w:szCs w:val="24"/>
        </w:rPr>
        <w:tab/>
        <w:t>forecast_price_energy_off_peak</w:t>
      </w:r>
      <w:r w:rsidRPr="00340943">
        <w:rPr>
          <w:rFonts w:ascii="Consolas" w:eastAsia="Times New Roman" w:hAnsi="Consolas" w:cs="Segoe UI"/>
          <w:color w:val="000000"/>
          <w:sz w:val="24"/>
          <w:szCs w:val="24"/>
        </w:rPr>
        <w:tab/>
        <w:t>forecast_price_energy_peak</w:t>
      </w:r>
      <w:r w:rsidRPr="00340943">
        <w:rPr>
          <w:rFonts w:ascii="Consolas" w:eastAsia="Times New Roman" w:hAnsi="Consolas" w:cs="Segoe UI"/>
          <w:color w:val="000000"/>
          <w:sz w:val="24"/>
          <w:szCs w:val="24"/>
        </w:rPr>
        <w:tab/>
        <w:t>forecast_price_pow_off_peak</w:t>
      </w:r>
      <w:r w:rsidRPr="00340943">
        <w:rPr>
          <w:rFonts w:ascii="Consolas" w:eastAsia="Times New Roman" w:hAnsi="Consolas" w:cs="Segoe UI"/>
          <w:color w:val="000000"/>
          <w:sz w:val="24"/>
          <w:szCs w:val="24"/>
        </w:rPr>
        <w:tab/>
        <w:t>imp_cons</w:t>
      </w:r>
      <w:r w:rsidRPr="00340943">
        <w:rPr>
          <w:rFonts w:ascii="Consolas" w:eastAsia="Times New Roman" w:hAnsi="Consolas" w:cs="Segoe UI"/>
          <w:color w:val="000000"/>
          <w:sz w:val="24"/>
          <w:szCs w:val="24"/>
        </w:rPr>
        <w:tab/>
        <w:t>margin_gross_pow_ele</w:t>
      </w:r>
      <w:r w:rsidRPr="00340943">
        <w:rPr>
          <w:rFonts w:ascii="Consolas" w:eastAsia="Times New Roman" w:hAnsi="Consolas" w:cs="Segoe UI"/>
          <w:color w:val="000000"/>
          <w:sz w:val="24"/>
          <w:szCs w:val="24"/>
        </w:rPr>
        <w:tab/>
        <w:t>margin_net_pow_ele</w:t>
      </w:r>
      <w:r w:rsidRPr="00340943">
        <w:rPr>
          <w:rFonts w:ascii="Consolas" w:eastAsia="Times New Roman" w:hAnsi="Consolas" w:cs="Segoe UI"/>
          <w:color w:val="000000"/>
          <w:sz w:val="24"/>
          <w:szCs w:val="24"/>
        </w:rPr>
        <w:tab/>
        <w:t>nb_prod_act</w:t>
      </w:r>
      <w:r w:rsidRPr="00340943">
        <w:rPr>
          <w:rFonts w:ascii="Consolas" w:eastAsia="Times New Roman" w:hAnsi="Consolas" w:cs="Segoe UI"/>
          <w:color w:val="000000"/>
          <w:sz w:val="24"/>
          <w:szCs w:val="24"/>
        </w:rPr>
        <w:tab/>
        <w:t>net_margin</w:t>
      </w:r>
      <w:r w:rsidRPr="00340943">
        <w:rPr>
          <w:rFonts w:ascii="Consolas" w:eastAsia="Times New Roman" w:hAnsi="Consolas" w:cs="Segoe UI"/>
          <w:color w:val="000000"/>
          <w:sz w:val="24"/>
          <w:szCs w:val="24"/>
        </w:rPr>
        <w:tab/>
        <w:t>num_years_antig</w:t>
      </w:r>
      <w:r w:rsidRPr="00340943">
        <w:rPr>
          <w:rFonts w:ascii="Consolas" w:eastAsia="Times New Roman" w:hAnsi="Consolas" w:cs="Segoe UI"/>
          <w:color w:val="000000"/>
          <w:sz w:val="24"/>
          <w:szCs w:val="24"/>
        </w:rPr>
        <w:tab/>
        <w:t>pow_max</w:t>
      </w:r>
      <w:r w:rsidRPr="00340943">
        <w:rPr>
          <w:rFonts w:ascii="Consolas" w:eastAsia="Times New Roman" w:hAnsi="Consolas" w:cs="Segoe UI"/>
          <w:color w:val="000000"/>
          <w:sz w:val="24"/>
          <w:szCs w:val="24"/>
        </w:rPr>
        <w:tab/>
        <w:t>churn</w:t>
      </w:r>
    </w:p>
    <w:p w:rsidR="00837945" w:rsidRDefault="00837945" w:rsidP="00837945">
      <w:pPr>
        <w:shd w:val="clear" w:color="auto" w:fill="FFFFFF"/>
        <w:spacing w:after="300" w:line="240" w:lineRule="auto"/>
        <w:rPr>
          <w:rFonts w:ascii="Segoe UI" w:eastAsia="Times New Roman" w:hAnsi="Segoe UI" w:cs="Segoe UI"/>
          <w:color w:val="000000"/>
          <w:sz w:val="24"/>
          <w:szCs w:val="24"/>
        </w:rPr>
      </w:pPr>
    </w:p>
    <w:p w:rsidR="00EB031C" w:rsidRDefault="00EB031C" w:rsidP="00837945">
      <w:pPr>
        <w:shd w:val="clear" w:color="auto" w:fill="FFFFFF"/>
        <w:spacing w:after="30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1</w:t>
      </w:r>
      <w:r w:rsidRPr="00EB031C">
        <w:rPr>
          <w:rFonts w:ascii="Segoe UI" w:eastAsia="Times New Roman" w:hAnsi="Segoe UI" w:cs="Segoe UI"/>
          <w:color w:val="000000"/>
          <w:sz w:val="24"/>
          <w:szCs w:val="24"/>
          <w:vertAlign w:val="superscript"/>
        </w:rPr>
        <w:t>st</w:t>
      </w:r>
      <w:r>
        <w:rPr>
          <w:rFonts w:ascii="Segoe UI" w:eastAsia="Times New Roman" w:hAnsi="Segoe UI" w:cs="Segoe UI"/>
          <w:color w:val="000000"/>
          <w:sz w:val="24"/>
          <w:szCs w:val="24"/>
        </w:rPr>
        <w:t xml:space="preserve"> per</w:t>
      </w:r>
    </w:p>
    <w:p w:rsidR="00EB031C" w:rsidRPr="00EB031C" w:rsidRDefault="00EB031C" w:rsidP="00EB031C">
      <w:pPr>
        <w:pStyle w:val="ListParagraph"/>
        <w:numPr>
          <w:ilvl w:val="0"/>
          <w:numId w:val="21"/>
        </w:numPr>
        <w:autoSpaceDE w:val="0"/>
        <w:autoSpaceDN w:val="0"/>
        <w:adjustRightInd w:val="0"/>
        <w:spacing w:after="0" w:line="240" w:lineRule="auto"/>
        <w:rPr>
          <w:rFonts w:ascii="ArialMT" w:eastAsia="ArialMT" w:cs="ArialMT"/>
        </w:rPr>
      </w:pPr>
      <w:r w:rsidRPr="00EB031C">
        <w:rPr>
          <w:rFonts w:ascii="ArialMT" w:eastAsia="ArialMT" w:cs="ArialMT"/>
        </w:rPr>
        <w:t>forecast_price_energy_off_peak = forecasted energy price for 1st period (off peak)</w:t>
      </w:r>
    </w:p>
    <w:p w:rsidR="00EB031C" w:rsidRPr="00EC45E1" w:rsidRDefault="00EB031C" w:rsidP="00EB031C">
      <w:pPr>
        <w:pStyle w:val="ListParagraph"/>
        <w:numPr>
          <w:ilvl w:val="0"/>
          <w:numId w:val="21"/>
        </w:numPr>
        <w:shd w:val="clear" w:color="auto" w:fill="FFFFFF"/>
        <w:spacing w:after="300" w:line="240" w:lineRule="auto"/>
        <w:rPr>
          <w:rFonts w:ascii="Segoe UI" w:eastAsia="Times New Roman" w:hAnsi="Segoe UI" w:cs="Segoe UI"/>
          <w:color w:val="000000"/>
          <w:sz w:val="24"/>
          <w:szCs w:val="24"/>
        </w:rPr>
      </w:pPr>
      <w:r w:rsidRPr="00EB031C">
        <w:rPr>
          <w:rFonts w:ascii="ArialMT" w:eastAsia="ArialMT" w:cs="ArialMT"/>
        </w:rPr>
        <w:t>forecast_price_pow_off_peak = forecasted power price for 1st period (off peak)</w:t>
      </w:r>
    </w:p>
    <w:p w:rsidR="00EC45E1" w:rsidRPr="00EC45E1" w:rsidRDefault="00EC45E1" w:rsidP="00EB031C">
      <w:pPr>
        <w:pStyle w:val="ListParagraph"/>
        <w:numPr>
          <w:ilvl w:val="0"/>
          <w:numId w:val="21"/>
        </w:numPr>
        <w:shd w:val="clear" w:color="auto" w:fill="FFFFFF"/>
        <w:spacing w:after="300" w:line="240" w:lineRule="auto"/>
        <w:rPr>
          <w:rFonts w:ascii="Segoe UI" w:eastAsia="Times New Roman" w:hAnsi="Segoe UI" w:cs="Segoe UI"/>
          <w:color w:val="000000"/>
          <w:sz w:val="24"/>
          <w:szCs w:val="24"/>
        </w:rPr>
      </w:pPr>
      <w:r>
        <w:rPr>
          <w:rFonts w:ascii="ArialMT" w:eastAsia="ArialMT" w:cs="ArialMT"/>
        </w:rPr>
        <w:t>price_off_peak_var = price of energy for the 1st period (off peak)</w:t>
      </w:r>
    </w:p>
    <w:p w:rsidR="00EC45E1" w:rsidRPr="00EB031C" w:rsidRDefault="00EC45E1" w:rsidP="00EB031C">
      <w:pPr>
        <w:pStyle w:val="ListParagraph"/>
        <w:numPr>
          <w:ilvl w:val="0"/>
          <w:numId w:val="21"/>
        </w:numPr>
        <w:shd w:val="clear" w:color="auto" w:fill="FFFFFF"/>
        <w:spacing w:after="300" w:line="240" w:lineRule="auto"/>
        <w:rPr>
          <w:rFonts w:ascii="Segoe UI" w:eastAsia="Times New Roman" w:hAnsi="Segoe UI" w:cs="Segoe UI"/>
          <w:color w:val="000000"/>
          <w:sz w:val="24"/>
          <w:szCs w:val="24"/>
        </w:rPr>
      </w:pPr>
      <w:r>
        <w:rPr>
          <w:rFonts w:ascii="ArialMT" w:eastAsia="ArialMT" w:cs="ArialMT"/>
        </w:rPr>
        <w:t>price_off_peak_fix = price of power for the 1st period (off peak)</w:t>
      </w:r>
    </w:p>
    <w:p w:rsidR="00EB031C" w:rsidRDefault="00EB031C" w:rsidP="00837945">
      <w:pPr>
        <w:shd w:val="clear" w:color="auto" w:fill="FFFFFF"/>
        <w:spacing w:after="30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2</w:t>
      </w:r>
      <w:r w:rsidRPr="00EB031C">
        <w:rPr>
          <w:rFonts w:ascii="Segoe UI" w:eastAsia="Times New Roman" w:hAnsi="Segoe UI" w:cs="Segoe UI"/>
          <w:color w:val="000000"/>
          <w:sz w:val="24"/>
          <w:szCs w:val="24"/>
          <w:vertAlign w:val="superscript"/>
        </w:rPr>
        <w:t>nd</w:t>
      </w:r>
      <w:r>
        <w:rPr>
          <w:rFonts w:ascii="Segoe UI" w:eastAsia="Times New Roman" w:hAnsi="Segoe UI" w:cs="Segoe UI"/>
          <w:color w:val="000000"/>
          <w:sz w:val="24"/>
          <w:szCs w:val="24"/>
        </w:rPr>
        <w:t xml:space="preserve"> per</w:t>
      </w:r>
    </w:p>
    <w:p w:rsidR="00EC45E1" w:rsidRPr="00EC45E1" w:rsidRDefault="00EC45E1" w:rsidP="00EC45E1">
      <w:pPr>
        <w:pStyle w:val="ListParagraph"/>
        <w:numPr>
          <w:ilvl w:val="0"/>
          <w:numId w:val="22"/>
        </w:numPr>
        <w:shd w:val="clear" w:color="auto" w:fill="FFFFFF"/>
        <w:spacing w:after="300" w:line="240" w:lineRule="auto"/>
        <w:rPr>
          <w:rFonts w:ascii="ArialMT" w:eastAsia="ArialMT" w:cs="ArialMT"/>
        </w:rPr>
      </w:pPr>
      <w:r w:rsidRPr="00EC45E1">
        <w:rPr>
          <w:rFonts w:ascii="ArialMT" w:eastAsia="ArialMT" w:cs="ArialMT"/>
        </w:rPr>
        <w:t>price_peak_var = price of energy for the 2nd period (peak)</w:t>
      </w:r>
    </w:p>
    <w:p w:rsidR="00EC45E1" w:rsidRPr="001424FE" w:rsidRDefault="00EC45E1" w:rsidP="00EC45E1">
      <w:pPr>
        <w:pStyle w:val="ListParagraph"/>
        <w:numPr>
          <w:ilvl w:val="0"/>
          <w:numId w:val="22"/>
        </w:numPr>
        <w:shd w:val="clear" w:color="auto" w:fill="FFFFFF"/>
        <w:spacing w:after="300" w:line="240" w:lineRule="auto"/>
        <w:rPr>
          <w:rFonts w:ascii="Segoe UI" w:eastAsia="Times New Roman" w:hAnsi="Segoe UI" w:cs="Segoe UI"/>
          <w:color w:val="000000"/>
          <w:sz w:val="24"/>
          <w:szCs w:val="24"/>
        </w:rPr>
      </w:pPr>
      <w:r w:rsidRPr="00EC45E1">
        <w:rPr>
          <w:rFonts w:ascii="ArialMT" w:eastAsia="ArialMT" w:cs="ArialMT"/>
        </w:rPr>
        <w:t>price_peak_fix = price of power for the 2nd period (peak)</w:t>
      </w:r>
    </w:p>
    <w:p w:rsidR="001424FE" w:rsidRPr="00EC45E1" w:rsidRDefault="001424FE" w:rsidP="00EC45E1">
      <w:pPr>
        <w:pStyle w:val="ListParagraph"/>
        <w:numPr>
          <w:ilvl w:val="0"/>
          <w:numId w:val="22"/>
        </w:numPr>
        <w:shd w:val="clear" w:color="auto" w:fill="FFFFFF"/>
        <w:spacing w:after="300" w:line="240" w:lineRule="auto"/>
        <w:rPr>
          <w:rFonts w:ascii="Segoe UI" w:eastAsia="Times New Roman" w:hAnsi="Segoe UI" w:cs="Segoe UI"/>
          <w:color w:val="000000"/>
          <w:sz w:val="24"/>
          <w:szCs w:val="24"/>
        </w:rPr>
      </w:pPr>
      <w:r>
        <w:rPr>
          <w:rFonts w:ascii="ArialMT" w:eastAsia="ArialMT" w:cs="ArialMT"/>
        </w:rPr>
        <w:t>forecast_price_energy_peak = forecasted energy price for 2nd period (peak)</w:t>
      </w:r>
    </w:p>
    <w:p w:rsidR="00EB031C" w:rsidRDefault="00EB031C" w:rsidP="00837945">
      <w:pPr>
        <w:shd w:val="clear" w:color="auto" w:fill="FFFFFF"/>
        <w:spacing w:after="30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3</w:t>
      </w:r>
      <w:r w:rsidRPr="00EB031C">
        <w:rPr>
          <w:rFonts w:ascii="Segoe UI" w:eastAsia="Times New Roman" w:hAnsi="Segoe UI" w:cs="Segoe UI"/>
          <w:color w:val="000000"/>
          <w:sz w:val="24"/>
          <w:szCs w:val="24"/>
          <w:vertAlign w:val="superscript"/>
        </w:rPr>
        <w:t>rd</w:t>
      </w:r>
      <w:r>
        <w:rPr>
          <w:rFonts w:ascii="Segoe UI" w:eastAsia="Times New Roman" w:hAnsi="Segoe UI" w:cs="Segoe UI"/>
          <w:color w:val="000000"/>
          <w:sz w:val="24"/>
          <w:szCs w:val="24"/>
        </w:rPr>
        <w:t xml:space="preserve"> per</w:t>
      </w:r>
    </w:p>
    <w:p w:rsidR="00EC45E1" w:rsidRPr="00EC45E1" w:rsidRDefault="00EC45E1" w:rsidP="00EC45E1">
      <w:pPr>
        <w:pStyle w:val="ListParagraph"/>
        <w:numPr>
          <w:ilvl w:val="0"/>
          <w:numId w:val="23"/>
        </w:numPr>
        <w:shd w:val="clear" w:color="auto" w:fill="FFFFFF"/>
        <w:spacing w:after="300" w:line="240" w:lineRule="auto"/>
        <w:rPr>
          <w:rFonts w:ascii="Segoe UI" w:eastAsia="Times New Roman" w:hAnsi="Segoe UI" w:cs="Segoe UI"/>
          <w:color w:val="000000"/>
          <w:sz w:val="24"/>
          <w:szCs w:val="24"/>
        </w:rPr>
      </w:pPr>
      <w:r w:rsidRPr="00EC45E1">
        <w:rPr>
          <w:rFonts w:ascii="ArialMT" w:eastAsia="ArialMT" w:cs="ArialMT"/>
        </w:rPr>
        <w:lastRenderedPageBreak/>
        <w:t>price_mid_peak_var = price of energy for the 3rd period (mid peak)</w:t>
      </w:r>
    </w:p>
    <w:p w:rsidR="00EC45E1" w:rsidRPr="00EC45E1" w:rsidRDefault="00EC45E1" w:rsidP="00EC45E1">
      <w:pPr>
        <w:pStyle w:val="ListParagraph"/>
        <w:numPr>
          <w:ilvl w:val="0"/>
          <w:numId w:val="23"/>
        </w:numPr>
        <w:shd w:val="clear" w:color="auto" w:fill="FFFFFF"/>
        <w:spacing w:after="300" w:line="240" w:lineRule="auto"/>
        <w:rPr>
          <w:rFonts w:ascii="Segoe UI" w:eastAsia="Times New Roman" w:hAnsi="Segoe UI" w:cs="Segoe UI"/>
          <w:color w:val="000000"/>
          <w:sz w:val="24"/>
          <w:szCs w:val="24"/>
        </w:rPr>
      </w:pPr>
      <w:r w:rsidRPr="00EC45E1">
        <w:rPr>
          <w:rFonts w:ascii="ArialMT" w:eastAsia="ArialMT" w:cs="ArialMT"/>
        </w:rPr>
        <w:t>price_mid_peak_fix = price of power for the 3rd period (mid peak)</w:t>
      </w:r>
    </w:p>
    <w:p w:rsidR="00EB031C" w:rsidRDefault="00EB031C" w:rsidP="00837945">
      <w:pPr>
        <w:shd w:val="clear" w:color="auto" w:fill="FFFFFF"/>
        <w:spacing w:after="300" w:line="240" w:lineRule="auto"/>
        <w:rPr>
          <w:rFonts w:ascii="Segoe UI" w:eastAsia="Times New Roman" w:hAnsi="Segoe UI" w:cs="Segoe UI"/>
          <w:color w:val="000000"/>
          <w:sz w:val="24"/>
          <w:szCs w:val="24"/>
        </w:rPr>
      </w:pPr>
    </w:p>
    <w:p w:rsidR="0093259D" w:rsidRDefault="0093259D" w:rsidP="00837945">
      <w:pPr>
        <w:shd w:val="clear" w:color="auto" w:fill="FFFFFF"/>
        <w:spacing w:after="300" w:line="240" w:lineRule="auto"/>
        <w:rPr>
          <w:rFonts w:ascii="Segoe UI" w:eastAsia="Times New Roman" w:hAnsi="Segoe UI" w:cs="Segoe UI"/>
          <w:color w:val="000000"/>
          <w:sz w:val="24"/>
          <w:szCs w:val="24"/>
        </w:rPr>
      </w:pPr>
    </w:p>
    <w:p w:rsidR="0093259D" w:rsidRDefault="0093259D" w:rsidP="00837945">
      <w:pPr>
        <w:shd w:val="clear" w:color="auto" w:fill="FFFFFF"/>
        <w:spacing w:after="30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My notebook was submitted</w:t>
      </w:r>
    </w:p>
    <w:p w:rsidR="0093259D" w:rsidRPr="0093259D" w:rsidRDefault="0093259D" w:rsidP="00837945">
      <w:pPr>
        <w:shd w:val="clear" w:color="auto" w:fill="FFFFFF"/>
        <w:spacing w:after="300" w:line="240" w:lineRule="auto"/>
        <w:rPr>
          <w:rFonts w:ascii="Segoe UI" w:eastAsia="Times New Roman" w:hAnsi="Segoe UI" w:cs="Segoe UI"/>
          <w:b/>
          <w:color w:val="000000"/>
          <w:sz w:val="28"/>
          <w:szCs w:val="28"/>
        </w:rPr>
      </w:pPr>
      <w:r w:rsidRPr="0093259D">
        <w:rPr>
          <w:rFonts w:ascii="Segoe UI" w:eastAsia="Times New Roman" w:hAnsi="Segoe UI" w:cs="Segoe UI"/>
          <w:b/>
          <w:color w:val="000000"/>
          <w:sz w:val="28"/>
          <w:szCs w:val="28"/>
        </w:rPr>
        <w:t>What did they say about their example notebook:</w:t>
      </w:r>
    </w:p>
    <w:p w:rsidR="0093259D" w:rsidRPr="0093259D" w:rsidRDefault="0093259D" w:rsidP="0093259D">
      <w:pPr>
        <w:shd w:val="clear" w:color="auto" w:fill="FFFFFF"/>
        <w:spacing w:after="300" w:line="240" w:lineRule="auto"/>
        <w:rPr>
          <w:rFonts w:ascii="Segoe UI" w:eastAsia="Times New Roman" w:hAnsi="Segoe UI" w:cs="Segoe UI"/>
          <w:color w:val="000000"/>
          <w:sz w:val="24"/>
          <w:szCs w:val="24"/>
        </w:rPr>
      </w:pPr>
      <w:r w:rsidRPr="0093259D">
        <w:rPr>
          <w:rFonts w:ascii="Segoe UI" w:eastAsia="Times New Roman" w:hAnsi="Segoe UI" w:cs="Segoe UI"/>
          <w:b/>
          <w:bCs/>
          <w:color w:val="000000"/>
          <w:sz w:val="24"/>
          <w:szCs w:val="24"/>
        </w:rPr>
        <w:t>Explanation</w:t>
      </w:r>
    </w:p>
    <w:p w:rsidR="0093259D" w:rsidRPr="0093259D" w:rsidRDefault="0093259D" w:rsidP="0093259D">
      <w:pPr>
        <w:shd w:val="clear" w:color="auto" w:fill="FFFFFF"/>
        <w:spacing w:after="300"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Getting set up - This task is focused on exploratory data analysis of the client and price data provided:</w:t>
      </w:r>
    </w:p>
    <w:p w:rsidR="0093259D" w:rsidRPr="0093259D" w:rsidRDefault="0093259D" w:rsidP="0093259D">
      <w:pPr>
        <w:numPr>
          <w:ilvl w:val="0"/>
          <w:numId w:val="2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The first thing you should do is download the provided Jupyter notebook and the CSV datasets.</w:t>
      </w:r>
    </w:p>
    <w:p w:rsidR="0093259D" w:rsidRPr="0093259D" w:rsidRDefault="0093259D" w:rsidP="0093259D">
      <w:pPr>
        <w:numPr>
          <w:ilvl w:val="0"/>
          <w:numId w:val="2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To run the notebook, you need to make sure that you provide the path for the CSV files so that you can load the data.</w:t>
      </w:r>
    </w:p>
    <w:p w:rsidR="0093259D" w:rsidRPr="0093259D" w:rsidRDefault="0093259D" w:rsidP="0093259D">
      <w:pPr>
        <w:numPr>
          <w:ilvl w:val="0"/>
          <w:numId w:val="2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By running the cells that exist within the notebook from Estelle, this will show you what the two datasets look like, it will provide you with code to produce descriptive statistics and it will also give some examples and sample code on how to visualize the data.</w:t>
      </w:r>
    </w:p>
    <w:p w:rsidR="0093259D" w:rsidRPr="0093259D" w:rsidRDefault="0093259D" w:rsidP="0093259D">
      <w:pPr>
        <w:shd w:val="clear" w:color="auto" w:fill="FFFFFF"/>
        <w:spacing w:after="300"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br/>
        <w:t>Analysis - Once you’ve run the cells provided, it was your job to build on this exploratory analysis:</w:t>
      </w:r>
    </w:p>
    <w:p w:rsidR="0093259D" w:rsidRPr="0093259D" w:rsidRDefault="0093259D" w:rsidP="0093259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The visualization provided by Estelle shows how many companies churned vs. how many companies did not churn. We can see from this that the churn rate is approximately 10%. This is actually a very good churn rate, the closer the rate is to 0%, the better.</w:t>
      </w:r>
    </w:p>
    <w:p w:rsidR="0093259D" w:rsidRPr="0093259D" w:rsidRDefault="0093259D" w:rsidP="0093259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The next series of visualizations were created in an attempt to try and dive deeper into how churn changes based on other factors (using other columns). This is useful for us to investigate because it may help us to understand factors that drive churn.</w:t>
      </w:r>
    </w:p>
    <w:p w:rsidR="0093259D" w:rsidRPr="0093259D" w:rsidRDefault="0093259D" w:rsidP="0093259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In the notebook we visualize churn vs. sales channel, contract type, number of products, number of years and origin/contract offer.</w:t>
      </w:r>
    </w:p>
    <w:p w:rsidR="0093259D" w:rsidRPr="0093259D" w:rsidRDefault="0093259D" w:rsidP="0093259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For example:</w:t>
      </w:r>
    </w:p>
    <w:p w:rsidR="0093259D" w:rsidRPr="0093259D" w:rsidRDefault="0093259D" w:rsidP="0093259D">
      <w:pPr>
        <w:numPr>
          <w:ilvl w:val="1"/>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We see that for sales channel, there are some sales channels that yield customers churning but there are also other sales channels that have no customers churning.</w:t>
      </w:r>
    </w:p>
    <w:p w:rsidR="0093259D" w:rsidRPr="0093259D" w:rsidRDefault="0093259D" w:rsidP="0093259D">
      <w:pPr>
        <w:numPr>
          <w:ilvl w:val="1"/>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For contract type, we see quite an even split for customers churning. This is interesting because this may suggest that contract type is not a driving factor towards churn rate.</w:t>
      </w:r>
    </w:p>
    <w:p w:rsidR="0093259D" w:rsidRPr="0093259D" w:rsidRDefault="0093259D" w:rsidP="0093259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Additionally, for some columns their distributions with churn rate included. This is useful for us to understand because based on the distribution of a column, this could affect our feature engineering later.</w:t>
      </w:r>
    </w:p>
    <w:p w:rsidR="0093259D" w:rsidRPr="0093259D" w:rsidRDefault="0093259D" w:rsidP="0093259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We look at the distribution of consumption, subscribed power and forecast in the notebook. </w:t>
      </w:r>
    </w:p>
    <w:p w:rsidR="0093259D" w:rsidRPr="0093259D" w:rsidRDefault="0093259D" w:rsidP="0093259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For example:</w:t>
      </w:r>
    </w:p>
    <w:p w:rsidR="0093259D" w:rsidRPr="0093259D" w:rsidRDefault="0093259D" w:rsidP="0093259D">
      <w:pPr>
        <w:numPr>
          <w:ilvl w:val="1"/>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lastRenderedPageBreak/>
        <w:t>We notice that the distribution of consumption is very skewed, this is called a positive skew since it is biased towards lower values on the x axis.</w:t>
      </w:r>
    </w:p>
    <w:p w:rsidR="0093259D" w:rsidRPr="0093259D" w:rsidRDefault="0093259D" w:rsidP="0093259D">
      <w:pPr>
        <w:numPr>
          <w:ilvl w:val="1"/>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This is interesting because you may decide to treat this column to reduce the skewness later on during feature engineering. But also because we may want to visualize if there are any outliers within this column. </w:t>
      </w:r>
    </w:p>
    <w:p w:rsidR="0093259D" w:rsidRDefault="0093259D" w:rsidP="0093259D">
      <w:pPr>
        <w:numPr>
          <w:ilvl w:val="1"/>
          <w:numId w:val="2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259D">
        <w:rPr>
          <w:rFonts w:ascii="Segoe UI" w:eastAsia="Times New Roman" w:hAnsi="Segoe UI" w:cs="Segoe UI"/>
          <w:color w:val="000000"/>
          <w:sz w:val="24"/>
          <w:szCs w:val="24"/>
        </w:rPr>
        <w:t>To investigate outliers, we use a boxplot. From the boxplot we can see that with the column as it is there are definitely some outliers. Once again this is interesting because we may choose to remove some of these outliers later.</w:t>
      </w:r>
    </w:p>
    <w:p w:rsidR="00D24EDE" w:rsidRDefault="00D24EDE" w:rsidP="00D24EDE">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24EDE" w:rsidRPr="00BD25E5" w:rsidRDefault="00D24EDE" w:rsidP="00D24EDE">
      <w:pPr>
        <w:shd w:val="clear" w:color="auto" w:fill="FFFFFF"/>
        <w:spacing w:before="100" w:beforeAutospacing="1" w:after="100" w:afterAutospacing="1" w:line="240" w:lineRule="auto"/>
        <w:rPr>
          <w:rFonts w:ascii="Segoe UI" w:eastAsia="Times New Roman" w:hAnsi="Segoe UI" w:cs="Segoe UI"/>
          <w:b/>
          <w:color w:val="000000"/>
          <w:sz w:val="36"/>
          <w:szCs w:val="36"/>
        </w:rPr>
      </w:pPr>
      <w:r w:rsidRPr="00BD25E5">
        <w:rPr>
          <w:rFonts w:ascii="Segoe UI" w:eastAsia="Times New Roman" w:hAnsi="Segoe UI" w:cs="Segoe UI"/>
          <w:b/>
          <w:color w:val="000000"/>
          <w:sz w:val="36"/>
          <w:szCs w:val="36"/>
        </w:rPr>
        <w:t xml:space="preserve">Task 3: Feature Engineering and Modeling </w:t>
      </w:r>
    </w:p>
    <w:p w:rsidR="00D24EDE" w:rsidRDefault="00D24EDE" w:rsidP="00D24EDE">
      <w:pPr>
        <w:pStyle w:val="Heading2"/>
        <w:shd w:val="clear" w:color="auto" w:fill="FFFFFF"/>
        <w:spacing w:before="0"/>
        <w:ind w:left="720"/>
        <w:rPr>
          <w:rFonts w:ascii="Segoe UI" w:hAnsi="Segoe UI" w:cs="Segoe UI"/>
          <w:color w:val="197A56"/>
        </w:rPr>
      </w:pPr>
      <w:r>
        <w:rPr>
          <w:rFonts w:ascii="Segoe UI" w:hAnsi="Segoe UI" w:cs="Segoe UI"/>
          <w:color w:val="197A56"/>
        </w:rPr>
        <w:t>What you'll learn</w:t>
      </w:r>
    </w:p>
    <w:p w:rsidR="00D24EDE" w:rsidRDefault="00D24EDE" w:rsidP="00D24EDE">
      <w:pPr>
        <w:numPr>
          <w:ilvl w:val="0"/>
          <w:numId w:val="26"/>
        </w:numPr>
        <w:shd w:val="clear" w:color="auto" w:fill="FFFFFF"/>
        <w:tabs>
          <w:tab w:val="clear" w:pos="720"/>
          <w:tab w:val="num" w:pos="1440"/>
        </w:tabs>
        <w:spacing w:before="100" w:beforeAutospacing="1" w:after="100" w:afterAutospacing="1" w:line="240" w:lineRule="auto"/>
        <w:rPr>
          <w:rFonts w:ascii="Segoe UI" w:hAnsi="Segoe UI" w:cs="Segoe UI"/>
          <w:color w:val="000000"/>
        </w:rPr>
      </w:pPr>
      <w:r>
        <w:rPr>
          <w:rStyle w:val="mantine-text-root"/>
          <w:rFonts w:ascii="Segoe UI" w:hAnsi="Segoe UI" w:cs="Segoe UI"/>
          <w:color w:val="3F3F3F"/>
        </w:rPr>
        <w:t>How feature engineering can be used to test hypotheses </w:t>
      </w:r>
    </w:p>
    <w:p w:rsidR="00D24EDE" w:rsidRDefault="00D24EDE" w:rsidP="00D24EDE">
      <w:pPr>
        <w:numPr>
          <w:ilvl w:val="0"/>
          <w:numId w:val="26"/>
        </w:numPr>
        <w:shd w:val="clear" w:color="auto" w:fill="FFFFFF"/>
        <w:tabs>
          <w:tab w:val="clear" w:pos="720"/>
          <w:tab w:val="num" w:pos="1440"/>
        </w:tabs>
        <w:spacing w:before="100" w:beforeAutospacing="1" w:after="100" w:afterAutospacing="1" w:line="240" w:lineRule="auto"/>
        <w:rPr>
          <w:rFonts w:ascii="Segoe UI" w:hAnsi="Segoe UI" w:cs="Segoe UI"/>
          <w:color w:val="000000"/>
        </w:rPr>
      </w:pPr>
      <w:r>
        <w:rPr>
          <w:rStyle w:val="mantine-text-root"/>
          <w:rFonts w:ascii="Segoe UI" w:hAnsi="Segoe UI" w:cs="Segoe UI"/>
          <w:color w:val="3F3F3F"/>
        </w:rPr>
        <w:t>How to build features to analyse the data for PowerCo</w:t>
      </w:r>
    </w:p>
    <w:p w:rsidR="00D24EDE" w:rsidRDefault="00D24EDE" w:rsidP="00D24EDE">
      <w:pPr>
        <w:pStyle w:val="Heading2"/>
        <w:shd w:val="clear" w:color="auto" w:fill="FFFFFF"/>
        <w:spacing w:before="0"/>
        <w:ind w:left="720"/>
        <w:rPr>
          <w:rFonts w:ascii="Segoe UI" w:hAnsi="Segoe UI" w:cs="Segoe UI"/>
          <w:color w:val="197A56"/>
        </w:rPr>
      </w:pPr>
      <w:r>
        <w:rPr>
          <w:rFonts w:ascii="Segoe UI" w:hAnsi="Segoe UI" w:cs="Segoe UI"/>
          <w:color w:val="197A56"/>
        </w:rPr>
        <w:t>What you'll do</w:t>
      </w:r>
    </w:p>
    <w:p w:rsidR="00D24EDE" w:rsidRPr="00D24EDE" w:rsidRDefault="00D24EDE" w:rsidP="00D24EDE">
      <w:pPr>
        <w:numPr>
          <w:ilvl w:val="0"/>
          <w:numId w:val="27"/>
        </w:numPr>
        <w:shd w:val="clear" w:color="auto" w:fill="FFFFFF"/>
        <w:tabs>
          <w:tab w:val="clear" w:pos="720"/>
          <w:tab w:val="num" w:pos="1440"/>
        </w:tabs>
        <w:spacing w:before="100" w:beforeAutospacing="1" w:after="100" w:afterAutospacing="1" w:line="240" w:lineRule="auto"/>
        <w:rPr>
          <w:rStyle w:val="mantine-text-root"/>
          <w:rFonts w:ascii="Segoe UI" w:hAnsi="Segoe UI" w:cs="Segoe UI"/>
          <w:color w:val="000000"/>
        </w:rPr>
      </w:pPr>
      <w:r>
        <w:rPr>
          <w:rStyle w:val="mantine-text-root"/>
          <w:rFonts w:ascii="Segoe UI" w:hAnsi="Segoe UI" w:cs="Segoe UI"/>
          <w:color w:val="3F3F3F"/>
        </w:rPr>
        <w:t>Use Python to build a new feature for your analysis</w:t>
      </w:r>
    </w:p>
    <w:p w:rsidR="00D24EDE" w:rsidRDefault="00D24EDE" w:rsidP="00D24EDE">
      <w:p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Task: Brainstorm and create features that could be fed into the churn model.</w:t>
      </w:r>
    </w:p>
    <w:p w:rsidR="00D24EDE" w:rsidRPr="00D24EDE" w:rsidRDefault="00D24EDE" w:rsidP="00D24EDE">
      <w:pPr>
        <w:pStyle w:val="ListParagraph"/>
        <w:numPr>
          <w:ilvl w:val="0"/>
          <w:numId w:val="28"/>
        </w:numPr>
        <w:shd w:val="clear" w:color="auto" w:fill="FFFFFF"/>
        <w:spacing w:before="100" w:beforeAutospacing="1" w:after="100" w:afterAutospacing="1" w:line="240" w:lineRule="auto"/>
        <w:rPr>
          <w:rStyle w:val="mantine-text-root"/>
          <w:rFonts w:ascii="Segoe UI" w:hAnsi="Segoe UI" w:cs="Segoe UI"/>
          <w:color w:val="3F3F3F"/>
        </w:rPr>
      </w:pPr>
      <w:r w:rsidRPr="00D24EDE">
        <w:rPr>
          <w:rStyle w:val="mantine-text-root"/>
          <w:rFonts w:ascii="Segoe UI" w:hAnsi="Segoe UI" w:cs="Segoe UI"/>
          <w:color w:val="3F3F3F"/>
        </w:rPr>
        <w:t xml:space="preserve">Feature based on the difference between off-peak prices in Decembar and January of the preceding year. Build on this feature by creating new features from it. </w:t>
      </w:r>
    </w:p>
    <w:p w:rsidR="00D24EDE" w:rsidRDefault="00D24EDE" w:rsidP="00D24EDE">
      <w:pPr>
        <w:pStyle w:val="ListParagraph"/>
        <w:numPr>
          <w:ilvl w:val="0"/>
          <w:numId w:val="28"/>
        </w:numPr>
        <w:shd w:val="clear" w:color="auto" w:fill="FFFFFF"/>
        <w:spacing w:before="100" w:beforeAutospacing="1" w:after="100" w:afterAutospacing="1" w:line="240" w:lineRule="auto"/>
        <w:rPr>
          <w:rStyle w:val="mantine-text-root"/>
          <w:rFonts w:ascii="Segoe UI" w:hAnsi="Segoe UI" w:cs="Segoe UI"/>
          <w:color w:val="3F3F3F"/>
        </w:rPr>
      </w:pPr>
      <w:r w:rsidRPr="00D24EDE">
        <w:rPr>
          <w:rStyle w:val="mantine-text-root"/>
          <w:rFonts w:ascii="Segoe UI" w:hAnsi="Segoe UI" w:cs="Segoe UI"/>
          <w:color w:val="3F3F3F"/>
        </w:rPr>
        <w:t xml:space="preserve">What are the main drivers of churn for PowerCo based on the data that we have? </w:t>
      </w:r>
    </w:p>
    <w:p w:rsidR="00D24EDE" w:rsidRDefault="00D24EDE" w:rsidP="00D24EDE">
      <w:pPr>
        <w:pStyle w:val="ListParagraph"/>
        <w:numPr>
          <w:ilvl w:val="0"/>
          <w:numId w:val="28"/>
        </w:num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Use your enginereed features to uncover insight from data by training a model to predict churn probabilities. (Engineeering and modeling)</w:t>
      </w:r>
    </w:p>
    <w:p w:rsidR="00D24EDE" w:rsidRDefault="00D24EDE" w:rsidP="00D24EDE">
      <w:pPr>
        <w:pStyle w:val="ListParagraph"/>
        <w:numPr>
          <w:ilvl w:val="1"/>
          <w:numId w:val="28"/>
        </w:num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Balance complexity with overall performance and reliability</w:t>
      </w:r>
    </w:p>
    <w:p w:rsidR="00D24EDE" w:rsidRDefault="00D24EDE" w:rsidP="00D24EDE">
      <w:pPr>
        <w:pStyle w:val="ListParagraph"/>
        <w:numPr>
          <w:ilvl w:val="1"/>
          <w:numId w:val="28"/>
        </w:num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Focus on refining a single model</w:t>
      </w:r>
    </w:p>
    <w:p w:rsidR="00D24EDE" w:rsidRDefault="00D24EDE" w:rsidP="00D24EDE">
      <w:pPr>
        <w:pStyle w:val="ListParagraph"/>
        <w:numPr>
          <w:ilvl w:val="1"/>
          <w:numId w:val="28"/>
        </w:num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Use a random forest</w:t>
      </w:r>
    </w:p>
    <w:p w:rsidR="00D24EDE" w:rsidRDefault="00D24EDE" w:rsidP="00D24EDE">
      <w:pPr>
        <w:pStyle w:val="ListParagraph"/>
        <w:numPr>
          <w:ilvl w:val="1"/>
          <w:numId w:val="28"/>
        </w:num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Evaluate the model</w:t>
      </w:r>
    </w:p>
    <w:p w:rsidR="00D24EDE" w:rsidRDefault="00D24EDE" w:rsidP="00D24EDE">
      <w:pPr>
        <w:pStyle w:val="ListParagraph"/>
        <w:numPr>
          <w:ilvl w:val="1"/>
          <w:numId w:val="28"/>
        </w:num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Measure against assessment criteria that makes sense</w:t>
      </w:r>
    </w:p>
    <w:p w:rsidR="00D24EDE" w:rsidRDefault="00D24EDE" w:rsidP="00D24EDE">
      <w:pPr>
        <w:shd w:val="clear" w:color="auto" w:fill="FFFFFF"/>
        <w:spacing w:before="100" w:beforeAutospacing="1" w:after="100" w:afterAutospacing="1" w:line="240" w:lineRule="auto"/>
        <w:rPr>
          <w:rStyle w:val="mantine-text-root"/>
          <w:rFonts w:ascii="Segoe UI" w:hAnsi="Segoe UI" w:cs="Segoe UI"/>
          <w:color w:val="3F3F3F"/>
        </w:rPr>
      </w:pPr>
      <w:r>
        <w:rPr>
          <w:rStyle w:val="mantine-text-root"/>
          <w:rFonts w:ascii="Segoe UI" w:hAnsi="Segoe UI" w:cs="Segoe UI"/>
          <w:color w:val="3F3F3F"/>
        </w:rPr>
        <w:t xml:space="preserve">Make sure to give full explanations for which work and give justification for any choices you make. If you have time, investigate the feasibility of the discount strategy that was suggested for customers likely to churn. </w:t>
      </w:r>
    </w:p>
    <w:p w:rsidR="00D24EDE" w:rsidRDefault="00D24EDE" w:rsidP="00D24EDE">
      <w:pPr>
        <w:shd w:val="clear" w:color="auto" w:fill="FFFFFF"/>
        <w:spacing w:before="100" w:beforeAutospacing="1" w:after="100" w:afterAutospacing="1" w:line="240" w:lineRule="auto"/>
        <w:rPr>
          <w:rStyle w:val="mantine-text-root"/>
          <w:rFonts w:ascii="Segoe UI" w:hAnsi="Segoe UI" w:cs="Segoe UI"/>
          <w:color w:val="3F3F3F"/>
        </w:rPr>
      </w:pPr>
    </w:p>
    <w:p w:rsidR="00D24EDE" w:rsidRPr="00D24EDE" w:rsidRDefault="00D24EDE" w:rsidP="00D24EDE">
      <w:pPr>
        <w:shd w:val="clear" w:color="auto" w:fill="FFFFFF"/>
        <w:spacing w:after="0" w:line="240" w:lineRule="auto"/>
        <w:outlineLvl w:val="0"/>
        <w:rPr>
          <w:rFonts w:ascii="Segoe UI" w:eastAsia="Times New Roman" w:hAnsi="Segoe UI" w:cs="Segoe UI"/>
          <w:color w:val="000000"/>
          <w:kern w:val="36"/>
          <w:sz w:val="48"/>
          <w:szCs w:val="48"/>
        </w:rPr>
      </w:pPr>
      <w:r w:rsidRPr="00D24EDE">
        <w:rPr>
          <w:rFonts w:ascii="Segoe UI" w:eastAsia="Times New Roman" w:hAnsi="Segoe UI" w:cs="Segoe UI"/>
          <w:color w:val="000000"/>
          <w:kern w:val="36"/>
          <w:sz w:val="48"/>
          <w:szCs w:val="48"/>
        </w:rPr>
        <w:t>What is feature engineering?</w:t>
      </w:r>
    </w:p>
    <w:p w:rsidR="00D24EDE" w:rsidRPr="00D24EDE" w:rsidRDefault="00D24EDE" w:rsidP="00D24EDE">
      <w:pPr>
        <w:shd w:val="clear" w:color="auto" w:fill="FFFFFF"/>
        <w:spacing w:after="300" w:line="240" w:lineRule="auto"/>
        <w:rPr>
          <w:rFonts w:ascii="Segoe UI" w:eastAsia="Times New Roman" w:hAnsi="Segoe UI" w:cs="Segoe UI"/>
          <w:color w:val="000000"/>
          <w:sz w:val="24"/>
          <w:szCs w:val="24"/>
        </w:rPr>
      </w:pPr>
      <w:r w:rsidRPr="00D24EDE">
        <w:rPr>
          <w:rFonts w:ascii="Segoe UI" w:eastAsia="Times New Roman" w:hAnsi="Segoe UI" w:cs="Segoe UI"/>
          <w:color w:val="000000"/>
          <w:sz w:val="24"/>
          <w:szCs w:val="24"/>
        </w:rPr>
        <w:t>Feature engineering refers to:</w:t>
      </w:r>
    </w:p>
    <w:p w:rsidR="00D24EDE" w:rsidRPr="00D24EDE" w:rsidRDefault="00D24EDE" w:rsidP="00D24EDE">
      <w:pPr>
        <w:numPr>
          <w:ilvl w:val="0"/>
          <w:numId w:val="3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4EDE">
        <w:rPr>
          <w:rFonts w:ascii="Segoe UI" w:eastAsia="Times New Roman" w:hAnsi="Segoe UI" w:cs="Segoe UI"/>
          <w:b/>
          <w:bCs/>
          <w:color w:val="000000"/>
          <w:sz w:val="24"/>
          <w:szCs w:val="24"/>
        </w:rPr>
        <w:t>Addition</w:t>
      </w:r>
    </w:p>
    <w:p w:rsidR="00D24EDE" w:rsidRPr="00D24EDE" w:rsidRDefault="00D24EDE" w:rsidP="00D24EDE">
      <w:pPr>
        <w:numPr>
          <w:ilvl w:val="0"/>
          <w:numId w:val="3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4EDE">
        <w:rPr>
          <w:rFonts w:ascii="Segoe UI" w:eastAsia="Times New Roman" w:hAnsi="Segoe UI" w:cs="Segoe UI"/>
          <w:b/>
          <w:bCs/>
          <w:color w:val="000000"/>
          <w:sz w:val="24"/>
          <w:szCs w:val="24"/>
        </w:rPr>
        <w:t>Deletion</w:t>
      </w:r>
    </w:p>
    <w:p w:rsidR="00D24EDE" w:rsidRPr="00D24EDE" w:rsidRDefault="00D24EDE" w:rsidP="00D24EDE">
      <w:pPr>
        <w:numPr>
          <w:ilvl w:val="0"/>
          <w:numId w:val="3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4EDE">
        <w:rPr>
          <w:rFonts w:ascii="Segoe UI" w:eastAsia="Times New Roman" w:hAnsi="Segoe UI" w:cs="Segoe UI"/>
          <w:b/>
          <w:bCs/>
          <w:color w:val="000000"/>
          <w:sz w:val="24"/>
          <w:szCs w:val="24"/>
        </w:rPr>
        <w:lastRenderedPageBreak/>
        <w:t>Combination</w:t>
      </w:r>
    </w:p>
    <w:p w:rsidR="00D24EDE" w:rsidRPr="00D24EDE" w:rsidRDefault="00D24EDE" w:rsidP="00D24EDE">
      <w:pPr>
        <w:numPr>
          <w:ilvl w:val="0"/>
          <w:numId w:val="3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4EDE">
        <w:rPr>
          <w:rFonts w:ascii="Segoe UI" w:eastAsia="Times New Roman" w:hAnsi="Segoe UI" w:cs="Segoe UI"/>
          <w:b/>
          <w:bCs/>
          <w:color w:val="000000"/>
          <w:sz w:val="24"/>
          <w:szCs w:val="24"/>
        </w:rPr>
        <w:t>Mutation</w:t>
      </w:r>
    </w:p>
    <w:p w:rsidR="00D24EDE" w:rsidRPr="00D24EDE" w:rsidRDefault="00D24EDE" w:rsidP="00D24EDE">
      <w:pPr>
        <w:shd w:val="clear" w:color="auto" w:fill="FFFFFF"/>
        <w:spacing w:after="300" w:line="240" w:lineRule="auto"/>
        <w:rPr>
          <w:rFonts w:ascii="Segoe UI" w:eastAsia="Times New Roman" w:hAnsi="Segoe UI" w:cs="Segoe UI"/>
          <w:color w:val="000000"/>
          <w:sz w:val="24"/>
          <w:szCs w:val="24"/>
        </w:rPr>
      </w:pPr>
      <w:r w:rsidRPr="00D24EDE">
        <w:rPr>
          <w:rFonts w:ascii="Segoe UI" w:eastAsia="Times New Roman" w:hAnsi="Segoe UI" w:cs="Segoe UI"/>
          <w:color w:val="000000"/>
          <w:sz w:val="24"/>
          <w:szCs w:val="24"/>
        </w:rPr>
        <w:t>of your data set to improve machine learning model training, leading to better performance and greater accuracy.</w:t>
      </w:r>
    </w:p>
    <w:p w:rsidR="00D24EDE" w:rsidRPr="00D24EDE" w:rsidRDefault="00D24EDE" w:rsidP="00D24EDE">
      <w:pPr>
        <w:shd w:val="clear" w:color="auto" w:fill="FFFFFF"/>
        <w:spacing w:after="300" w:line="240" w:lineRule="auto"/>
        <w:rPr>
          <w:rFonts w:ascii="Segoe UI" w:eastAsia="Times New Roman" w:hAnsi="Segoe UI" w:cs="Segoe UI"/>
          <w:color w:val="000000"/>
          <w:sz w:val="24"/>
          <w:szCs w:val="24"/>
        </w:rPr>
      </w:pPr>
      <w:r w:rsidRPr="00D24EDE">
        <w:rPr>
          <w:rFonts w:ascii="Segoe UI" w:eastAsia="Times New Roman" w:hAnsi="Segoe UI" w:cs="Segoe UI"/>
          <w:color w:val="000000"/>
          <w:sz w:val="24"/>
          <w:szCs w:val="24"/>
        </w:rPr>
        <w:t>In context of this task, feature engineering refers to the engineering of the price and client data to create new columns that will help us to predict churn more accurately.</w:t>
      </w:r>
    </w:p>
    <w:p w:rsidR="00D24EDE" w:rsidRPr="00D24EDE" w:rsidRDefault="00D24EDE" w:rsidP="00D24EDE">
      <w:pPr>
        <w:shd w:val="clear" w:color="auto" w:fill="FFFFFF"/>
        <w:spacing w:after="100" w:afterAutospacing="1" w:line="240" w:lineRule="auto"/>
        <w:rPr>
          <w:rFonts w:ascii="Segoe UI" w:eastAsia="Times New Roman" w:hAnsi="Segoe UI" w:cs="Segoe UI"/>
          <w:color w:val="000000"/>
          <w:sz w:val="24"/>
          <w:szCs w:val="24"/>
        </w:rPr>
      </w:pPr>
      <w:r w:rsidRPr="00D24EDE">
        <w:rPr>
          <w:rFonts w:ascii="Segoe UI" w:eastAsia="Times New Roman" w:hAnsi="Segoe UI" w:cs="Segoe UI"/>
          <w:color w:val="000000"/>
          <w:sz w:val="24"/>
          <w:szCs w:val="24"/>
        </w:rPr>
        <w:t>Effective feature engineering is based on sound knowledge of the business problem and the available data sources.</w:t>
      </w:r>
    </w:p>
    <w:p w:rsidR="00D24EDE" w:rsidRDefault="00D24EDE" w:rsidP="00D24EDE">
      <w:pPr>
        <w:shd w:val="clear" w:color="auto" w:fill="FFFFFF"/>
        <w:spacing w:before="100" w:beforeAutospacing="1" w:after="100" w:afterAutospacing="1" w:line="240" w:lineRule="auto"/>
        <w:rPr>
          <w:rStyle w:val="mantine-text-root"/>
          <w:rFonts w:ascii="Segoe UI" w:hAnsi="Segoe UI" w:cs="Segoe UI"/>
          <w:color w:val="3F3F3F"/>
        </w:rPr>
      </w:pPr>
    </w:p>
    <w:p w:rsidR="00D20674" w:rsidRPr="00D20674" w:rsidRDefault="00D20674" w:rsidP="00D20674">
      <w:pPr>
        <w:shd w:val="clear" w:color="auto" w:fill="FFFFFF"/>
        <w:spacing w:after="0" w:line="240" w:lineRule="auto"/>
        <w:outlineLvl w:val="0"/>
        <w:rPr>
          <w:rFonts w:ascii="Segoe UI" w:eastAsia="Times New Roman" w:hAnsi="Segoe UI" w:cs="Segoe UI"/>
          <w:color w:val="000000"/>
          <w:kern w:val="36"/>
          <w:sz w:val="48"/>
          <w:szCs w:val="48"/>
        </w:rPr>
      </w:pPr>
      <w:r w:rsidRPr="00D20674">
        <w:rPr>
          <w:rFonts w:ascii="Segoe UI" w:eastAsia="Times New Roman" w:hAnsi="Segoe UI" w:cs="Segoe UI"/>
          <w:color w:val="000000"/>
          <w:kern w:val="36"/>
          <w:sz w:val="48"/>
          <w:szCs w:val="48"/>
        </w:rPr>
        <w:t>Here’s what you need to think about before you submit your work</w:t>
      </w:r>
    </w:p>
    <w:p w:rsidR="00D20674" w:rsidRPr="00D20674" w:rsidRDefault="00D20674" w:rsidP="00D20674">
      <w:pPr>
        <w:shd w:val="clear" w:color="auto" w:fill="FFFFFF"/>
        <w:spacing w:after="300" w:line="240" w:lineRule="auto"/>
        <w:rPr>
          <w:rFonts w:ascii="Segoe UI" w:eastAsia="Times New Roman" w:hAnsi="Segoe UI" w:cs="Segoe UI"/>
          <w:color w:val="000000"/>
          <w:sz w:val="24"/>
          <w:szCs w:val="24"/>
        </w:rPr>
      </w:pPr>
      <w:r w:rsidRPr="00D20674">
        <w:rPr>
          <w:rFonts w:ascii="Segoe UI" w:eastAsia="Times New Roman" w:hAnsi="Segoe UI" w:cs="Segoe UI"/>
          <w:b/>
          <w:bCs/>
          <w:color w:val="000000"/>
          <w:sz w:val="24"/>
          <w:szCs w:val="24"/>
        </w:rPr>
        <w:t>Your task is to create new features for your analysis and upload your completed python file. </w:t>
      </w:r>
      <w:r w:rsidRPr="00D20674">
        <w:rPr>
          <w:rFonts w:ascii="Segoe UI" w:eastAsia="Times New Roman" w:hAnsi="Segoe UI" w:cs="Segoe UI"/>
          <w:color w:val="000000"/>
          <w:sz w:val="24"/>
          <w:szCs w:val="24"/>
        </w:rPr>
        <w:t>We'll show you an example answer on the next step, but we encourage you to give it a go first!</w:t>
      </w:r>
      <w:r w:rsidRPr="00D20674">
        <w:rPr>
          <w:rFonts w:ascii="Segoe UI" w:eastAsia="Times New Roman" w:hAnsi="Segoe UI" w:cs="Segoe UI"/>
          <w:b/>
          <w:bCs/>
          <w:color w:val="000000"/>
          <w:sz w:val="24"/>
          <w:szCs w:val="24"/>
        </w:rPr>
        <w:t> </w:t>
      </w:r>
      <w:r w:rsidRPr="00D20674">
        <w:rPr>
          <w:rFonts w:ascii="Segoe UI" w:eastAsia="Times New Roman" w:hAnsi="Segoe UI" w:cs="Segoe UI"/>
          <w:color w:val="000000"/>
          <w:sz w:val="24"/>
          <w:szCs w:val="24"/>
        </w:rPr>
        <w:t>Below are some tips on how to get started. </w:t>
      </w:r>
    </w:p>
    <w:p w:rsidR="00D20674" w:rsidRPr="00D20674" w:rsidRDefault="00A53FD5" w:rsidP="00D20674">
      <w:pPr>
        <w:shd w:val="clear" w:color="auto" w:fill="FFFFFF"/>
        <w:spacing w:before="300" w:after="300" w:line="240" w:lineRule="auto"/>
        <w:rPr>
          <w:rFonts w:ascii="Segoe UI" w:eastAsia="Times New Roman" w:hAnsi="Segoe UI" w:cs="Segoe UI"/>
          <w:color w:val="000000"/>
          <w:sz w:val="24"/>
          <w:szCs w:val="24"/>
        </w:rPr>
      </w:pPr>
      <w:r w:rsidRPr="00A53FD5">
        <w:rPr>
          <w:rFonts w:ascii="Segoe UI" w:eastAsia="Times New Roman" w:hAnsi="Segoe UI" w:cs="Segoe UI"/>
          <w:color w:val="000000"/>
          <w:sz w:val="24"/>
          <w:szCs w:val="24"/>
        </w:rPr>
        <w:pict>
          <v:rect id="_x0000_i1025" style="width:0;height:0" o:hralign="center" o:hrstd="t" o:hr="t" fillcolor="#a0a0a0" stroked="f"/>
        </w:pict>
      </w:r>
    </w:p>
    <w:p w:rsidR="00D20674" w:rsidRPr="00D20674" w:rsidRDefault="00D20674" w:rsidP="00D20674">
      <w:pPr>
        <w:shd w:val="clear" w:color="auto" w:fill="FFFFFF"/>
        <w:spacing w:after="300"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As before, a good way to quickly learn how to effectively feature engineer is to build a framework to follow. Below is an example of how you could attempt this task:</w:t>
      </w:r>
    </w:p>
    <w:p w:rsidR="00D20674" w:rsidRPr="00D20674" w:rsidRDefault="00D20674" w:rsidP="00D20674">
      <w:pPr>
        <w:shd w:val="clear" w:color="auto" w:fill="FFFFFF"/>
        <w:spacing w:after="300" w:line="240" w:lineRule="auto"/>
        <w:rPr>
          <w:rFonts w:ascii="Segoe UI" w:eastAsia="Times New Roman" w:hAnsi="Segoe UI" w:cs="Segoe UI"/>
          <w:color w:val="000000"/>
          <w:sz w:val="24"/>
          <w:szCs w:val="24"/>
        </w:rPr>
      </w:pPr>
      <w:r w:rsidRPr="00D20674">
        <w:rPr>
          <w:rFonts w:ascii="Segoe UI" w:eastAsia="Times New Roman" w:hAnsi="Segoe UI" w:cs="Segoe UI"/>
          <w:b/>
          <w:bCs/>
          <w:color w:val="000000"/>
          <w:sz w:val="24"/>
          <w:szCs w:val="24"/>
        </w:rPr>
        <w:t>First - can we remove any of the columns in the datasets?</w:t>
      </w:r>
    </w:p>
    <w:p w:rsidR="00D20674" w:rsidRPr="00D20674" w:rsidRDefault="00D20674" w:rsidP="00D206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There will almost always be columns in a dataset that can be removed, perhaps because they are not relevant to the analysis, or they only have 1 unique value.</w:t>
      </w:r>
    </w:p>
    <w:p w:rsidR="00D20674" w:rsidRPr="00D20674" w:rsidRDefault="00D20674" w:rsidP="00D20674">
      <w:pPr>
        <w:shd w:val="clear" w:color="auto" w:fill="FFFFFF"/>
        <w:spacing w:after="300"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br/>
      </w:r>
      <w:r w:rsidRPr="00D20674">
        <w:rPr>
          <w:rFonts w:ascii="Segoe UI" w:eastAsia="Times New Roman" w:hAnsi="Segoe UI" w:cs="Segoe UI"/>
          <w:b/>
          <w:bCs/>
          <w:color w:val="000000"/>
          <w:sz w:val="24"/>
          <w:szCs w:val="24"/>
        </w:rPr>
        <w:t>Second - can we expand the datasets and use existing columns to create new features?</w:t>
      </w:r>
    </w:p>
    <w:p w:rsidR="00D20674" w:rsidRPr="00D20674" w:rsidRDefault="00D20674" w:rsidP="00D20674">
      <w:pPr>
        <w:numPr>
          <w:ilvl w:val="0"/>
          <w:numId w:val="3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For example, if you have “date” columns, in their raw form they are not so useful. But if you were to extract month, day of month, day of year and year into individual columns, these could be more useful.</w:t>
      </w:r>
    </w:p>
    <w:p w:rsidR="00D20674" w:rsidRPr="00D20674" w:rsidRDefault="00D20674" w:rsidP="00D20674">
      <w:pPr>
        <w:shd w:val="clear" w:color="auto" w:fill="FFFFFF"/>
        <w:spacing w:after="300"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br/>
      </w:r>
      <w:r w:rsidRPr="00D20674">
        <w:rPr>
          <w:rFonts w:ascii="Segoe UI" w:eastAsia="Times New Roman" w:hAnsi="Segoe UI" w:cs="Segoe UI"/>
          <w:b/>
          <w:bCs/>
          <w:color w:val="000000"/>
          <w:sz w:val="24"/>
          <w:szCs w:val="24"/>
        </w:rPr>
        <w:t>Third - can we combine some columns together to create “better” columns?</w:t>
      </w:r>
    </w:p>
    <w:p w:rsidR="00D20674" w:rsidRPr="00D20674" w:rsidRDefault="00D20674" w:rsidP="00D20674">
      <w:pPr>
        <w:numPr>
          <w:ilvl w:val="0"/>
          <w:numId w:val="3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How do we </w:t>
      </w:r>
      <w:r w:rsidRPr="00D20674">
        <w:rPr>
          <w:rFonts w:ascii="Segoe UI" w:eastAsia="Times New Roman" w:hAnsi="Segoe UI" w:cs="Segoe UI"/>
          <w:i/>
          <w:iCs/>
          <w:color w:val="000000"/>
          <w:sz w:val="24"/>
          <w:szCs w:val="24"/>
        </w:rPr>
        <w:t>define</w:t>
      </w:r>
      <w:r w:rsidRPr="00D20674">
        <w:rPr>
          <w:rFonts w:ascii="Segoe UI" w:eastAsia="Times New Roman" w:hAnsi="Segoe UI" w:cs="Segoe UI"/>
          <w:color w:val="000000"/>
          <w:sz w:val="24"/>
          <w:szCs w:val="24"/>
        </w:rPr>
        <w:t> a “better” column and how do we </w:t>
      </w:r>
      <w:r w:rsidRPr="00D20674">
        <w:rPr>
          <w:rFonts w:ascii="Segoe UI" w:eastAsia="Times New Roman" w:hAnsi="Segoe UI" w:cs="Segoe UI"/>
          <w:i/>
          <w:iCs/>
          <w:color w:val="000000"/>
          <w:sz w:val="24"/>
          <w:szCs w:val="24"/>
        </w:rPr>
        <w:t>know which</w:t>
      </w:r>
      <w:r w:rsidRPr="00D20674">
        <w:rPr>
          <w:rFonts w:ascii="Segoe UI" w:eastAsia="Times New Roman" w:hAnsi="Segoe UI" w:cs="Segoe UI"/>
          <w:color w:val="000000"/>
          <w:sz w:val="24"/>
          <w:szCs w:val="24"/>
        </w:rPr>
        <w:t> columns to combine?</w:t>
      </w:r>
    </w:p>
    <w:p w:rsidR="00D20674" w:rsidRPr="00D20674" w:rsidRDefault="00D20674" w:rsidP="00D20674">
      <w:pPr>
        <w:numPr>
          <w:ilvl w:val="1"/>
          <w:numId w:val="3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We’re trying to accurately predict churn - so a “better” column could be a column that improves the accuracy of the model.</w:t>
      </w:r>
    </w:p>
    <w:p w:rsidR="00D20674" w:rsidRPr="00D20674" w:rsidRDefault="00D20674" w:rsidP="00D20674">
      <w:pPr>
        <w:numPr>
          <w:ilvl w:val="1"/>
          <w:numId w:val="3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lastRenderedPageBreak/>
        <w:t>And which columns to combine? This can sometimes be a matter of experimenting until you find something useful, or you may notice that 2 columns share very similar information so you want to combine them.</w:t>
      </w:r>
    </w:p>
    <w:p w:rsidR="00D20674" w:rsidRPr="00D20674" w:rsidRDefault="00D20674" w:rsidP="00D20674">
      <w:pPr>
        <w:shd w:val="clear" w:color="auto" w:fill="FFFFFF"/>
        <w:spacing w:after="300"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br/>
      </w:r>
      <w:r w:rsidRPr="00D20674">
        <w:rPr>
          <w:rFonts w:ascii="Segoe UI" w:eastAsia="Times New Roman" w:hAnsi="Segoe UI" w:cs="Segoe UI"/>
          <w:b/>
          <w:bCs/>
          <w:color w:val="000000"/>
          <w:sz w:val="24"/>
          <w:szCs w:val="24"/>
        </w:rPr>
        <w:t>Finally - can we combine these datasets and if so, how?</w:t>
      </w:r>
    </w:p>
    <w:p w:rsidR="00D20674" w:rsidRPr="00D20674" w:rsidRDefault="00D20674" w:rsidP="00D20674">
      <w:pPr>
        <w:numPr>
          <w:ilvl w:val="0"/>
          <w:numId w:val="3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To combine datasets, you need a column that features in both datasets that share the same values to join them on.</w:t>
      </w:r>
    </w:p>
    <w:p w:rsidR="00D20674" w:rsidRPr="00D20674" w:rsidRDefault="00D20674" w:rsidP="00D20674">
      <w:pPr>
        <w:shd w:val="clear" w:color="auto" w:fill="FFFFFF"/>
        <w:spacing w:after="300"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At this stage, your data could look vastly different, or may have just some subtle differences to how it was before.</w:t>
      </w:r>
    </w:p>
    <w:p w:rsidR="00D20674" w:rsidRDefault="00D20674" w:rsidP="00D20674">
      <w:pPr>
        <w:shd w:val="clear" w:color="auto" w:fill="FFFFFF"/>
        <w:spacing w:after="100" w:afterAutospacing="1" w:line="240" w:lineRule="auto"/>
        <w:rPr>
          <w:rFonts w:ascii="Segoe UI" w:eastAsia="Times New Roman" w:hAnsi="Segoe UI" w:cs="Segoe UI"/>
          <w:color w:val="000000"/>
          <w:sz w:val="24"/>
          <w:szCs w:val="24"/>
        </w:rPr>
      </w:pPr>
      <w:r w:rsidRPr="00D20674">
        <w:rPr>
          <w:rFonts w:ascii="Segoe UI" w:eastAsia="Times New Roman" w:hAnsi="Segoe UI" w:cs="Segoe UI"/>
          <w:color w:val="000000"/>
          <w:sz w:val="24"/>
          <w:szCs w:val="24"/>
        </w:rPr>
        <w:t>You will be done with this task when you’re happy with the new set of features that you’ve created and you think you’re ready to build a predictive model to see which of these features are useful for predicting churn. Upload your python file and move onto the example answer. </w:t>
      </w:r>
    </w:p>
    <w:p w:rsidR="007F11FF" w:rsidRDefault="007F11FF" w:rsidP="00D20674">
      <w:pPr>
        <w:shd w:val="clear" w:color="auto" w:fill="FFFFFF"/>
        <w:spacing w:after="100" w:afterAutospacing="1" w:line="240" w:lineRule="auto"/>
        <w:rPr>
          <w:rFonts w:ascii="Segoe UI" w:eastAsia="Times New Roman" w:hAnsi="Segoe UI" w:cs="Segoe UI"/>
          <w:color w:val="000000"/>
          <w:sz w:val="24"/>
          <w:szCs w:val="24"/>
        </w:rPr>
      </w:pPr>
    </w:p>
    <w:p w:rsidR="005D5367" w:rsidRDefault="005D5367" w:rsidP="00D20674">
      <w:pPr>
        <w:shd w:val="clear" w:color="auto" w:fill="FFFFFF"/>
        <w:spacing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Look for difference in prices between months. Find out where PowerCo has most its customers, find the temperature extremes, and take the diff between least and greatest. For example, diff betwe</w:t>
      </w:r>
      <w:r w:rsidR="009A3964">
        <w:rPr>
          <w:rFonts w:ascii="Segoe UI" w:eastAsia="Times New Roman" w:hAnsi="Segoe UI" w:cs="Segoe UI"/>
          <w:color w:val="000000"/>
          <w:sz w:val="24"/>
          <w:szCs w:val="24"/>
        </w:rPr>
        <w:t xml:space="preserve">en prices in April/May and January, if it’s a cold place, or price diff between March and August if a hot place. </w:t>
      </w:r>
      <w:r w:rsidR="00D80F58">
        <w:rPr>
          <w:rFonts w:ascii="Segoe UI" w:eastAsia="Times New Roman" w:hAnsi="Segoe UI" w:cs="Segoe UI"/>
          <w:color w:val="000000"/>
          <w:sz w:val="24"/>
          <w:szCs w:val="24"/>
        </w:rPr>
        <w:t xml:space="preserve">Perhaps those would make more of a difference than the dec &amp; jan prices. </w:t>
      </w:r>
    </w:p>
    <w:p w:rsidR="005D5367" w:rsidRDefault="00CE659C" w:rsidP="00D20674">
      <w:pPr>
        <w:shd w:val="clear" w:color="auto" w:fill="FFFFFF"/>
        <w:spacing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For each cust id:</w:t>
      </w:r>
    </w:p>
    <w:p w:rsidR="00776967" w:rsidRDefault="00CE659C" w:rsidP="00D20674">
      <w:pPr>
        <w:shd w:val="clear" w:color="auto" w:fill="FFFFFF"/>
        <w:spacing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776967">
        <w:rPr>
          <w:rFonts w:ascii="Segoe UI" w:eastAsia="Times New Roman" w:hAnsi="Segoe UI" w:cs="Segoe UI"/>
          <w:color w:val="000000"/>
          <w:sz w:val="24"/>
          <w:szCs w:val="24"/>
        </w:rPr>
        <w:t>Find the max, min and diff btwen max and min</w:t>
      </w:r>
    </w:p>
    <w:p w:rsidR="00CE659C" w:rsidRDefault="00CE659C" w:rsidP="00776967">
      <w:pPr>
        <w:shd w:val="clear" w:color="auto" w:fill="FFFFFF"/>
        <w:spacing w:after="100" w:afterAutospacing="1" w:line="240" w:lineRule="auto"/>
        <w:ind w:firstLine="720"/>
        <w:rPr>
          <w:rFonts w:ascii="Segoe UI" w:eastAsia="Times New Roman" w:hAnsi="Segoe UI" w:cs="Segoe UI"/>
          <w:color w:val="000000"/>
          <w:sz w:val="24"/>
          <w:szCs w:val="24"/>
        </w:rPr>
      </w:pPr>
      <w:r>
        <w:rPr>
          <w:rFonts w:ascii="Segoe UI" w:eastAsia="Times New Roman" w:hAnsi="Segoe UI" w:cs="Segoe UI"/>
          <w:color w:val="000000"/>
          <w:sz w:val="24"/>
          <w:szCs w:val="24"/>
        </w:rPr>
        <w:t>Find the max</w:t>
      </w:r>
      <w:r w:rsidR="00776967">
        <w:rPr>
          <w:rFonts w:ascii="Segoe UI" w:eastAsia="Times New Roman" w:hAnsi="Segoe UI" w:cs="Segoe UI"/>
          <w:color w:val="000000"/>
          <w:sz w:val="24"/>
          <w:szCs w:val="24"/>
        </w:rPr>
        <w:t xml:space="preserve"> val &amp; add as a value tcolumn to the data frame</w:t>
      </w:r>
    </w:p>
    <w:p w:rsidR="00776967" w:rsidRDefault="00776967" w:rsidP="00D20674">
      <w:pPr>
        <w:shd w:val="clear" w:color="auto" w:fill="FFFFFF"/>
        <w:spacing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b/>
        <w:t xml:space="preserve">Find the min value </w:t>
      </w:r>
    </w:p>
    <w:p w:rsidR="00776967" w:rsidRDefault="00776967" w:rsidP="00D20674">
      <w:pPr>
        <w:shd w:val="clear" w:color="auto" w:fill="FFFFFF"/>
        <w:spacing w:after="100" w:afterAutospacing="1" w:line="240" w:lineRule="auto"/>
        <w:rPr>
          <w:rFonts w:ascii="Segoe UI" w:eastAsia="Times New Roman" w:hAnsi="Segoe UI" w:cs="Segoe UI"/>
          <w:color w:val="000000"/>
          <w:sz w:val="24"/>
          <w:szCs w:val="24"/>
        </w:rPr>
      </w:pPr>
    </w:p>
    <w:p w:rsidR="00776967" w:rsidRDefault="00776967" w:rsidP="00D20674">
      <w:pPr>
        <w:shd w:val="clear" w:color="auto" w:fill="FFFFFF"/>
        <w:spacing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Id</w:t>
      </w:r>
      <w:r>
        <w:rPr>
          <w:rFonts w:ascii="Segoe UI" w:eastAsia="Times New Roman" w:hAnsi="Segoe UI" w:cs="Segoe UI"/>
          <w:color w:val="000000"/>
          <w:sz w:val="24"/>
          <w:szCs w:val="24"/>
        </w:rPr>
        <w:tab/>
        <w:t>max</w:t>
      </w:r>
      <w:r>
        <w:rPr>
          <w:rFonts w:ascii="Segoe UI" w:eastAsia="Times New Roman" w:hAnsi="Segoe UI" w:cs="Segoe UI"/>
          <w:color w:val="000000"/>
          <w:sz w:val="24"/>
          <w:szCs w:val="24"/>
        </w:rPr>
        <w:tab/>
        <w:t>min</w:t>
      </w:r>
      <w:r>
        <w:rPr>
          <w:rFonts w:ascii="Segoe UI" w:eastAsia="Times New Roman" w:hAnsi="Segoe UI" w:cs="Segoe UI"/>
          <w:color w:val="000000"/>
          <w:sz w:val="24"/>
          <w:szCs w:val="24"/>
        </w:rPr>
        <w:tab/>
        <w:t>diff (merge with regular data)</w:t>
      </w:r>
    </w:p>
    <w:p w:rsidR="00776967" w:rsidRDefault="00776967" w:rsidP="00D20674">
      <w:pPr>
        <w:shd w:val="clear" w:color="auto" w:fill="FFFFFF"/>
        <w:spacing w:after="100" w:afterAutospacing="1" w:line="240" w:lineRule="auto"/>
        <w:rPr>
          <w:rFonts w:ascii="Segoe UI" w:eastAsia="Times New Roman" w:hAnsi="Segoe UI" w:cs="Segoe UI"/>
          <w:color w:val="000000"/>
          <w:sz w:val="24"/>
          <w:szCs w:val="24"/>
        </w:rPr>
      </w:pPr>
    </w:p>
    <w:p w:rsidR="007F11FF" w:rsidRDefault="007F11FF" w:rsidP="00D20674">
      <w:pPr>
        <w:shd w:val="clear" w:color="auto" w:fill="FFFFFF"/>
        <w:spacing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Biggest Diff?</w:t>
      </w:r>
    </w:p>
    <w:tbl>
      <w:tblPr>
        <w:tblStyle w:val="TableGrid"/>
        <w:tblW w:w="0" w:type="auto"/>
        <w:tblLook w:val="04A0"/>
      </w:tblPr>
      <w:tblGrid>
        <w:gridCol w:w="1998"/>
        <w:gridCol w:w="2070"/>
        <w:gridCol w:w="2610"/>
      </w:tblGrid>
      <w:tr w:rsidR="007F11FF" w:rsidTr="007F11FF">
        <w:tc>
          <w:tcPr>
            <w:tcW w:w="1998"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Variables</w:t>
            </w:r>
          </w:p>
        </w:tc>
        <w:tc>
          <w:tcPr>
            <w:tcW w:w="207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Higher</w:t>
            </w:r>
          </w:p>
        </w:tc>
        <w:tc>
          <w:tcPr>
            <w:tcW w:w="261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lower</w:t>
            </w:r>
          </w:p>
        </w:tc>
      </w:tr>
      <w:tr w:rsidR="007F11FF" w:rsidTr="007F11FF">
        <w:tc>
          <w:tcPr>
            <w:tcW w:w="1998"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1</w:t>
            </w:r>
          </w:p>
        </w:tc>
        <w:tc>
          <w:tcPr>
            <w:tcW w:w="207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6.24</w:t>
            </w:r>
          </w:p>
        </w:tc>
        <w:tc>
          <w:tcPr>
            <w:tcW w:w="261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6.735</w:t>
            </w:r>
          </w:p>
        </w:tc>
      </w:tr>
      <w:tr w:rsidR="007F11FF" w:rsidTr="007F11FF">
        <w:tc>
          <w:tcPr>
            <w:tcW w:w="1998"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2</w:t>
            </w:r>
          </w:p>
        </w:tc>
        <w:tc>
          <w:tcPr>
            <w:tcW w:w="207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7.285</w:t>
            </w:r>
          </w:p>
        </w:tc>
        <w:tc>
          <w:tcPr>
            <w:tcW w:w="261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7.297</w:t>
            </w:r>
          </w:p>
        </w:tc>
      </w:tr>
      <w:tr w:rsidR="007F11FF" w:rsidTr="007F11FF">
        <w:tc>
          <w:tcPr>
            <w:tcW w:w="1998"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3</w:t>
            </w:r>
          </w:p>
        </w:tc>
        <w:tc>
          <w:tcPr>
            <w:tcW w:w="207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7.003</w:t>
            </w:r>
          </w:p>
        </w:tc>
        <w:tc>
          <w:tcPr>
            <w:tcW w:w="2610" w:type="dxa"/>
          </w:tcPr>
          <w:p w:rsidR="007F11FF" w:rsidRDefault="007F11FF" w:rsidP="00D20674">
            <w:pPr>
              <w:spacing w:after="100" w:afterAutospacing="1"/>
              <w:rPr>
                <w:rFonts w:ascii="Segoe UI" w:eastAsia="Times New Roman" w:hAnsi="Segoe UI" w:cs="Segoe UI"/>
                <w:color w:val="000000"/>
                <w:sz w:val="24"/>
                <w:szCs w:val="24"/>
              </w:rPr>
            </w:pPr>
            <w:r>
              <w:rPr>
                <w:rFonts w:ascii="Segoe UI" w:eastAsia="Times New Roman" w:hAnsi="Segoe UI" w:cs="Segoe UI"/>
                <w:color w:val="000000"/>
                <w:sz w:val="24"/>
                <w:szCs w:val="24"/>
              </w:rPr>
              <w:t>6.55</w:t>
            </w:r>
          </w:p>
        </w:tc>
      </w:tr>
      <w:tr w:rsidR="007F11FF" w:rsidTr="007F11FF">
        <w:tc>
          <w:tcPr>
            <w:tcW w:w="1998" w:type="dxa"/>
          </w:tcPr>
          <w:p w:rsidR="007F11FF" w:rsidRDefault="007F11FF" w:rsidP="00D20674">
            <w:pPr>
              <w:spacing w:after="100" w:afterAutospacing="1"/>
              <w:rPr>
                <w:rFonts w:ascii="Segoe UI" w:eastAsia="Times New Roman" w:hAnsi="Segoe UI" w:cs="Segoe UI"/>
                <w:color w:val="000000"/>
                <w:sz w:val="24"/>
                <w:szCs w:val="24"/>
              </w:rPr>
            </w:pPr>
          </w:p>
        </w:tc>
        <w:tc>
          <w:tcPr>
            <w:tcW w:w="2070" w:type="dxa"/>
          </w:tcPr>
          <w:p w:rsidR="007F11FF" w:rsidRDefault="007F11FF" w:rsidP="00D20674">
            <w:pPr>
              <w:spacing w:after="100" w:afterAutospacing="1"/>
              <w:rPr>
                <w:rFonts w:ascii="Segoe UI" w:eastAsia="Times New Roman" w:hAnsi="Segoe UI" w:cs="Segoe UI"/>
                <w:color w:val="000000"/>
                <w:sz w:val="24"/>
                <w:szCs w:val="24"/>
              </w:rPr>
            </w:pPr>
          </w:p>
        </w:tc>
        <w:tc>
          <w:tcPr>
            <w:tcW w:w="2610" w:type="dxa"/>
          </w:tcPr>
          <w:p w:rsidR="007F11FF" w:rsidRDefault="007F11FF" w:rsidP="00D20674">
            <w:pPr>
              <w:spacing w:after="100" w:afterAutospacing="1"/>
              <w:rPr>
                <w:rFonts w:ascii="Segoe UI" w:eastAsia="Times New Roman" w:hAnsi="Segoe UI" w:cs="Segoe UI"/>
                <w:color w:val="000000"/>
                <w:sz w:val="24"/>
                <w:szCs w:val="24"/>
              </w:rPr>
            </w:pPr>
          </w:p>
        </w:tc>
      </w:tr>
      <w:tr w:rsidR="007F11FF" w:rsidTr="007F11FF">
        <w:tc>
          <w:tcPr>
            <w:tcW w:w="1998" w:type="dxa"/>
          </w:tcPr>
          <w:p w:rsidR="007F11FF" w:rsidRDefault="007F11FF" w:rsidP="00D20674">
            <w:pPr>
              <w:spacing w:after="100" w:afterAutospacing="1"/>
              <w:rPr>
                <w:rFonts w:ascii="Segoe UI" w:eastAsia="Times New Roman" w:hAnsi="Segoe UI" w:cs="Segoe UI"/>
                <w:color w:val="000000"/>
                <w:sz w:val="24"/>
                <w:szCs w:val="24"/>
              </w:rPr>
            </w:pPr>
          </w:p>
        </w:tc>
        <w:tc>
          <w:tcPr>
            <w:tcW w:w="2070" w:type="dxa"/>
          </w:tcPr>
          <w:p w:rsidR="007F11FF" w:rsidRDefault="007F11FF" w:rsidP="00D20674">
            <w:pPr>
              <w:spacing w:after="100" w:afterAutospacing="1"/>
              <w:rPr>
                <w:rFonts w:ascii="Segoe UI" w:eastAsia="Times New Roman" w:hAnsi="Segoe UI" w:cs="Segoe UI"/>
                <w:color w:val="000000"/>
                <w:sz w:val="24"/>
                <w:szCs w:val="24"/>
              </w:rPr>
            </w:pPr>
          </w:p>
        </w:tc>
        <w:tc>
          <w:tcPr>
            <w:tcW w:w="2610" w:type="dxa"/>
          </w:tcPr>
          <w:p w:rsidR="007F11FF" w:rsidRDefault="007F11FF" w:rsidP="00D20674">
            <w:pPr>
              <w:spacing w:after="100" w:afterAutospacing="1"/>
              <w:rPr>
                <w:rFonts w:ascii="Segoe UI" w:eastAsia="Times New Roman" w:hAnsi="Segoe UI" w:cs="Segoe UI"/>
                <w:color w:val="000000"/>
                <w:sz w:val="24"/>
                <w:szCs w:val="24"/>
              </w:rPr>
            </w:pPr>
          </w:p>
        </w:tc>
      </w:tr>
      <w:tr w:rsidR="007F11FF" w:rsidTr="007F11FF">
        <w:tc>
          <w:tcPr>
            <w:tcW w:w="1998" w:type="dxa"/>
          </w:tcPr>
          <w:p w:rsidR="007F11FF" w:rsidRDefault="007F11FF" w:rsidP="00D20674">
            <w:pPr>
              <w:spacing w:after="100" w:afterAutospacing="1"/>
              <w:rPr>
                <w:rFonts w:ascii="Segoe UI" w:eastAsia="Times New Roman" w:hAnsi="Segoe UI" w:cs="Segoe UI"/>
                <w:color w:val="000000"/>
                <w:sz w:val="24"/>
                <w:szCs w:val="24"/>
              </w:rPr>
            </w:pPr>
          </w:p>
        </w:tc>
        <w:tc>
          <w:tcPr>
            <w:tcW w:w="2070" w:type="dxa"/>
          </w:tcPr>
          <w:p w:rsidR="007F11FF" w:rsidRDefault="007F11FF" w:rsidP="00D20674">
            <w:pPr>
              <w:spacing w:after="100" w:afterAutospacing="1"/>
              <w:rPr>
                <w:rFonts w:ascii="Segoe UI" w:eastAsia="Times New Roman" w:hAnsi="Segoe UI" w:cs="Segoe UI"/>
                <w:color w:val="000000"/>
                <w:sz w:val="24"/>
                <w:szCs w:val="24"/>
              </w:rPr>
            </w:pPr>
          </w:p>
        </w:tc>
        <w:tc>
          <w:tcPr>
            <w:tcW w:w="2610" w:type="dxa"/>
          </w:tcPr>
          <w:p w:rsidR="007F11FF" w:rsidRDefault="007F11FF" w:rsidP="00D20674">
            <w:pPr>
              <w:spacing w:after="100" w:afterAutospacing="1"/>
              <w:rPr>
                <w:rFonts w:ascii="Segoe UI" w:eastAsia="Times New Roman" w:hAnsi="Segoe UI" w:cs="Segoe UI"/>
                <w:color w:val="000000"/>
                <w:sz w:val="24"/>
                <w:szCs w:val="24"/>
              </w:rPr>
            </w:pPr>
          </w:p>
        </w:tc>
      </w:tr>
    </w:tbl>
    <w:p w:rsidR="007F11FF" w:rsidRPr="00D20674" w:rsidRDefault="007F11FF" w:rsidP="00D20674">
      <w:pPr>
        <w:shd w:val="clear" w:color="auto" w:fill="FFFFFF"/>
        <w:spacing w:after="100" w:afterAutospacing="1" w:line="240" w:lineRule="auto"/>
        <w:rPr>
          <w:rFonts w:ascii="Segoe UI" w:eastAsia="Times New Roman" w:hAnsi="Segoe UI" w:cs="Segoe UI"/>
          <w:color w:val="000000"/>
          <w:sz w:val="24"/>
          <w:szCs w:val="24"/>
        </w:rPr>
      </w:pPr>
    </w:p>
    <w:p w:rsidR="00D20674" w:rsidRPr="00D24EDE" w:rsidRDefault="00D20674" w:rsidP="00D24EDE">
      <w:pPr>
        <w:shd w:val="clear" w:color="auto" w:fill="FFFFFF"/>
        <w:spacing w:before="100" w:beforeAutospacing="1" w:after="100" w:afterAutospacing="1" w:line="240" w:lineRule="auto"/>
        <w:rPr>
          <w:rStyle w:val="mantine-text-root"/>
          <w:rFonts w:ascii="Segoe UI" w:hAnsi="Segoe UI" w:cs="Segoe UI"/>
          <w:color w:val="3F3F3F"/>
        </w:rPr>
      </w:pPr>
    </w:p>
    <w:p w:rsidR="00D24EDE" w:rsidRPr="00D24EDE" w:rsidDel="00D24EDE" w:rsidRDefault="00D24EDE" w:rsidP="00D24EDE">
      <w:pPr>
        <w:shd w:val="clear" w:color="auto" w:fill="FFFFFF"/>
        <w:spacing w:before="100" w:beforeAutospacing="1" w:after="100" w:afterAutospacing="1" w:line="240" w:lineRule="auto"/>
        <w:rPr>
          <w:del w:id="0" w:author="Windows User" w:date="2024-04-30T11:52:00Z"/>
          <w:rStyle w:val="mantine-text-root"/>
          <w:rFonts w:ascii="Segoe UI" w:hAnsi="Segoe UI" w:cs="Segoe UI"/>
          <w:color w:val="3F3F3F"/>
        </w:rPr>
      </w:pPr>
    </w:p>
    <w:p w:rsidR="00D24EDE" w:rsidDel="00D24EDE" w:rsidRDefault="00D24EDE" w:rsidP="00D24EDE">
      <w:pPr>
        <w:shd w:val="clear" w:color="auto" w:fill="FFFFFF"/>
        <w:spacing w:before="100" w:beforeAutospacing="1" w:after="100" w:afterAutospacing="1" w:line="240" w:lineRule="auto"/>
        <w:rPr>
          <w:del w:id="1" w:author="Windows User" w:date="2024-04-30T11:52:00Z"/>
          <w:rFonts w:ascii="Segoe UI" w:hAnsi="Segoe UI" w:cs="Segoe UI"/>
          <w:color w:val="000000"/>
        </w:rPr>
      </w:pPr>
    </w:p>
    <w:p w:rsidR="00D24EDE" w:rsidRPr="00D24EDE" w:rsidDel="00D24EDE" w:rsidRDefault="00D24EDE" w:rsidP="00D24EDE">
      <w:pPr>
        <w:shd w:val="clear" w:color="auto" w:fill="FFFFFF"/>
        <w:spacing w:before="100" w:beforeAutospacing="1" w:after="100" w:afterAutospacing="1" w:line="240" w:lineRule="auto"/>
        <w:rPr>
          <w:del w:id="2" w:author="Windows User" w:date="2024-04-30T11:52:00Z"/>
        </w:rPr>
      </w:pPr>
    </w:p>
    <w:p w:rsidR="00D24EDE" w:rsidRPr="0093259D" w:rsidRDefault="00D24EDE" w:rsidP="00D24EDE">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3259D" w:rsidRDefault="0093259D" w:rsidP="00837945">
      <w:pPr>
        <w:shd w:val="clear" w:color="auto" w:fill="FFFFFF"/>
        <w:spacing w:after="300" w:line="240" w:lineRule="auto"/>
        <w:rPr>
          <w:rFonts w:ascii="Segoe UI" w:eastAsia="Times New Roman" w:hAnsi="Segoe UI" w:cs="Segoe UI"/>
          <w:color w:val="000000"/>
          <w:sz w:val="24"/>
          <w:szCs w:val="24"/>
        </w:rPr>
      </w:pPr>
    </w:p>
    <w:sectPr w:rsidR="0093259D" w:rsidSect="00EB031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12BB"/>
    <w:multiLevelType w:val="multilevel"/>
    <w:tmpl w:val="9636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A19EE"/>
    <w:multiLevelType w:val="hybridMultilevel"/>
    <w:tmpl w:val="EEA8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1525A"/>
    <w:multiLevelType w:val="hybridMultilevel"/>
    <w:tmpl w:val="0E28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31631"/>
    <w:multiLevelType w:val="hybridMultilevel"/>
    <w:tmpl w:val="273A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676F4"/>
    <w:multiLevelType w:val="multilevel"/>
    <w:tmpl w:val="9628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1467C"/>
    <w:multiLevelType w:val="multilevel"/>
    <w:tmpl w:val="9D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B3F07"/>
    <w:multiLevelType w:val="multilevel"/>
    <w:tmpl w:val="72AA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523B8"/>
    <w:multiLevelType w:val="multilevel"/>
    <w:tmpl w:val="270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41423"/>
    <w:multiLevelType w:val="multilevel"/>
    <w:tmpl w:val="7942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E6257A"/>
    <w:multiLevelType w:val="multilevel"/>
    <w:tmpl w:val="C232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32DBE"/>
    <w:multiLevelType w:val="hybridMultilevel"/>
    <w:tmpl w:val="FCBA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C11EE"/>
    <w:multiLevelType w:val="multilevel"/>
    <w:tmpl w:val="FB0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BD6FF9"/>
    <w:multiLevelType w:val="hybridMultilevel"/>
    <w:tmpl w:val="E04A0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866F94"/>
    <w:multiLevelType w:val="multilevel"/>
    <w:tmpl w:val="A3F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FD583F"/>
    <w:multiLevelType w:val="multilevel"/>
    <w:tmpl w:val="5316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8E3E0F"/>
    <w:multiLevelType w:val="multilevel"/>
    <w:tmpl w:val="300E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E186A"/>
    <w:multiLevelType w:val="hybridMultilevel"/>
    <w:tmpl w:val="A0E4EAB6"/>
    <w:lvl w:ilvl="0" w:tplc="81B21E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62A54"/>
    <w:multiLevelType w:val="hybridMultilevel"/>
    <w:tmpl w:val="330A7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81F42"/>
    <w:multiLevelType w:val="multilevel"/>
    <w:tmpl w:val="D6F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3657A"/>
    <w:multiLevelType w:val="hybridMultilevel"/>
    <w:tmpl w:val="AF945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0E4B70"/>
    <w:multiLevelType w:val="hybridMultilevel"/>
    <w:tmpl w:val="A0D208E0"/>
    <w:lvl w:ilvl="0" w:tplc="81B21ED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EE0D0B"/>
    <w:multiLevelType w:val="multilevel"/>
    <w:tmpl w:val="43FA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271A7E"/>
    <w:multiLevelType w:val="multilevel"/>
    <w:tmpl w:val="0148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EF3BB6"/>
    <w:multiLevelType w:val="hybridMultilevel"/>
    <w:tmpl w:val="CAC47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174AC6"/>
    <w:multiLevelType w:val="multilevel"/>
    <w:tmpl w:val="8AD6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0108AA"/>
    <w:multiLevelType w:val="multilevel"/>
    <w:tmpl w:val="36A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8B4965"/>
    <w:multiLevelType w:val="multilevel"/>
    <w:tmpl w:val="D620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6E27E8"/>
    <w:multiLevelType w:val="hybridMultilevel"/>
    <w:tmpl w:val="31A6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924750"/>
    <w:multiLevelType w:val="multilevel"/>
    <w:tmpl w:val="3AC4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644689"/>
    <w:multiLevelType w:val="multilevel"/>
    <w:tmpl w:val="4E9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C7010A"/>
    <w:multiLevelType w:val="multilevel"/>
    <w:tmpl w:val="288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A83463"/>
    <w:multiLevelType w:val="multilevel"/>
    <w:tmpl w:val="E8B8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CA76E6"/>
    <w:multiLevelType w:val="multilevel"/>
    <w:tmpl w:val="6D4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BC1537"/>
    <w:multiLevelType w:val="multilevel"/>
    <w:tmpl w:val="346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0"/>
  </w:num>
  <w:num w:numId="4">
    <w:abstractNumId w:val="12"/>
  </w:num>
  <w:num w:numId="5">
    <w:abstractNumId w:val="4"/>
  </w:num>
  <w:num w:numId="6">
    <w:abstractNumId w:val="15"/>
  </w:num>
  <w:num w:numId="7">
    <w:abstractNumId w:val="22"/>
  </w:num>
  <w:num w:numId="8">
    <w:abstractNumId w:val="21"/>
  </w:num>
  <w:num w:numId="9">
    <w:abstractNumId w:val="14"/>
  </w:num>
  <w:num w:numId="10">
    <w:abstractNumId w:val="29"/>
  </w:num>
  <w:num w:numId="11">
    <w:abstractNumId w:val="2"/>
  </w:num>
  <w:num w:numId="12">
    <w:abstractNumId w:val="17"/>
  </w:num>
  <w:num w:numId="13">
    <w:abstractNumId w:val="3"/>
  </w:num>
  <w:num w:numId="14">
    <w:abstractNumId w:val="0"/>
  </w:num>
  <w:num w:numId="15">
    <w:abstractNumId w:val="8"/>
  </w:num>
  <w:num w:numId="16">
    <w:abstractNumId w:val="13"/>
  </w:num>
  <w:num w:numId="17">
    <w:abstractNumId w:val="5"/>
  </w:num>
  <w:num w:numId="18">
    <w:abstractNumId w:val="24"/>
  </w:num>
  <w:num w:numId="19">
    <w:abstractNumId w:val="6"/>
  </w:num>
  <w:num w:numId="20">
    <w:abstractNumId w:val="28"/>
  </w:num>
  <w:num w:numId="21">
    <w:abstractNumId w:val="27"/>
  </w:num>
  <w:num w:numId="22">
    <w:abstractNumId w:val="1"/>
  </w:num>
  <w:num w:numId="23">
    <w:abstractNumId w:val="10"/>
  </w:num>
  <w:num w:numId="24">
    <w:abstractNumId w:val="30"/>
  </w:num>
  <w:num w:numId="25">
    <w:abstractNumId w:val="9"/>
  </w:num>
  <w:num w:numId="26">
    <w:abstractNumId w:val="18"/>
  </w:num>
  <w:num w:numId="27">
    <w:abstractNumId w:val="33"/>
  </w:num>
  <w:num w:numId="28">
    <w:abstractNumId w:val="19"/>
  </w:num>
  <w:num w:numId="29">
    <w:abstractNumId w:val="23"/>
  </w:num>
  <w:num w:numId="30">
    <w:abstractNumId w:val="32"/>
  </w:num>
  <w:num w:numId="31">
    <w:abstractNumId w:val="7"/>
  </w:num>
  <w:num w:numId="32">
    <w:abstractNumId w:val="26"/>
  </w:num>
  <w:num w:numId="33">
    <w:abstractNumId w:val="31"/>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oNotTrackMoves/>
  <w:doNotTrackFormatting/>
  <w:defaultTabStop w:val="720"/>
  <w:drawingGridHorizontalSpacing w:val="110"/>
  <w:displayHorizontalDrawingGridEvery w:val="2"/>
  <w:characterSpacingControl w:val="doNotCompress"/>
  <w:compat/>
  <w:rsids>
    <w:rsidRoot w:val="00CA0344"/>
    <w:rsid w:val="00113335"/>
    <w:rsid w:val="00135696"/>
    <w:rsid w:val="001424FE"/>
    <w:rsid w:val="00203505"/>
    <w:rsid w:val="0023129F"/>
    <w:rsid w:val="00261636"/>
    <w:rsid w:val="002A604D"/>
    <w:rsid w:val="002F10EC"/>
    <w:rsid w:val="00306E12"/>
    <w:rsid w:val="00340943"/>
    <w:rsid w:val="003A7425"/>
    <w:rsid w:val="003F1144"/>
    <w:rsid w:val="00415ED2"/>
    <w:rsid w:val="00460BE2"/>
    <w:rsid w:val="00591BCD"/>
    <w:rsid w:val="005B60C9"/>
    <w:rsid w:val="005D5367"/>
    <w:rsid w:val="005E0341"/>
    <w:rsid w:val="005E04DA"/>
    <w:rsid w:val="00636E81"/>
    <w:rsid w:val="0068456E"/>
    <w:rsid w:val="006C5D21"/>
    <w:rsid w:val="006E372A"/>
    <w:rsid w:val="00776967"/>
    <w:rsid w:val="007F11FF"/>
    <w:rsid w:val="00837945"/>
    <w:rsid w:val="00857BA7"/>
    <w:rsid w:val="008668AD"/>
    <w:rsid w:val="008F2D28"/>
    <w:rsid w:val="00906944"/>
    <w:rsid w:val="009225BE"/>
    <w:rsid w:val="009324F3"/>
    <w:rsid w:val="0093259D"/>
    <w:rsid w:val="009A3964"/>
    <w:rsid w:val="00A0297E"/>
    <w:rsid w:val="00A53FD5"/>
    <w:rsid w:val="00AB52CB"/>
    <w:rsid w:val="00B16A5C"/>
    <w:rsid w:val="00B715C7"/>
    <w:rsid w:val="00B730DC"/>
    <w:rsid w:val="00BD25E5"/>
    <w:rsid w:val="00C11977"/>
    <w:rsid w:val="00C15DFE"/>
    <w:rsid w:val="00CA0344"/>
    <w:rsid w:val="00CC46A5"/>
    <w:rsid w:val="00CE659C"/>
    <w:rsid w:val="00D20674"/>
    <w:rsid w:val="00D24EDE"/>
    <w:rsid w:val="00D80F58"/>
    <w:rsid w:val="00E66036"/>
    <w:rsid w:val="00E91C6F"/>
    <w:rsid w:val="00EB031C"/>
    <w:rsid w:val="00EC45E1"/>
    <w:rsid w:val="00F40F32"/>
    <w:rsid w:val="00F66538"/>
    <w:rsid w:val="00F72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C7"/>
  </w:style>
  <w:style w:type="paragraph" w:styleId="Heading1">
    <w:name w:val="heading 1"/>
    <w:basedOn w:val="Normal"/>
    <w:link w:val="Heading1Char"/>
    <w:uiPriority w:val="9"/>
    <w:qFormat/>
    <w:rsid w:val="00CA03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4E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344"/>
    <w:pPr>
      <w:ind w:left="720"/>
      <w:contextualSpacing/>
    </w:pPr>
  </w:style>
  <w:style w:type="character" w:customStyle="1" w:styleId="mantine-text-root">
    <w:name w:val="mantine-text-root"/>
    <w:basedOn w:val="DefaultParagraphFont"/>
    <w:rsid w:val="00CA0344"/>
  </w:style>
  <w:style w:type="character" w:styleId="Strong">
    <w:name w:val="Strong"/>
    <w:basedOn w:val="DefaultParagraphFont"/>
    <w:uiPriority w:val="22"/>
    <w:qFormat/>
    <w:rsid w:val="00CA0344"/>
    <w:rPr>
      <w:b/>
      <w:bCs/>
    </w:rPr>
  </w:style>
  <w:style w:type="paragraph" w:styleId="NormalWeb">
    <w:name w:val="Normal (Web)"/>
    <w:basedOn w:val="Normal"/>
    <w:uiPriority w:val="99"/>
    <w:semiHidden/>
    <w:unhideWhenUsed/>
    <w:rsid w:val="00CA0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03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4ED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24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DE"/>
    <w:rPr>
      <w:rFonts w:ascii="Tahoma" w:hAnsi="Tahoma" w:cs="Tahoma"/>
      <w:sz w:val="16"/>
      <w:szCs w:val="16"/>
    </w:rPr>
  </w:style>
  <w:style w:type="table" w:styleId="TableGrid">
    <w:name w:val="Table Grid"/>
    <w:basedOn w:val="TableNormal"/>
    <w:uiPriority w:val="59"/>
    <w:rsid w:val="007F11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404062">
      <w:bodyDiv w:val="1"/>
      <w:marLeft w:val="0"/>
      <w:marRight w:val="0"/>
      <w:marTop w:val="0"/>
      <w:marBottom w:val="0"/>
      <w:divBdr>
        <w:top w:val="none" w:sz="0" w:space="0" w:color="auto"/>
        <w:left w:val="none" w:sz="0" w:space="0" w:color="auto"/>
        <w:bottom w:val="none" w:sz="0" w:space="0" w:color="auto"/>
        <w:right w:val="none" w:sz="0" w:space="0" w:color="auto"/>
      </w:divBdr>
    </w:div>
    <w:div w:id="55250632">
      <w:bodyDiv w:val="1"/>
      <w:marLeft w:val="0"/>
      <w:marRight w:val="0"/>
      <w:marTop w:val="0"/>
      <w:marBottom w:val="0"/>
      <w:divBdr>
        <w:top w:val="none" w:sz="0" w:space="0" w:color="auto"/>
        <w:left w:val="none" w:sz="0" w:space="0" w:color="auto"/>
        <w:bottom w:val="none" w:sz="0" w:space="0" w:color="auto"/>
        <w:right w:val="none" w:sz="0" w:space="0" w:color="auto"/>
      </w:divBdr>
      <w:divsChild>
        <w:div w:id="1126043160">
          <w:marLeft w:val="0"/>
          <w:marRight w:val="0"/>
          <w:marTop w:val="0"/>
          <w:marBottom w:val="0"/>
          <w:divBdr>
            <w:top w:val="none" w:sz="0" w:space="0" w:color="auto"/>
            <w:left w:val="none" w:sz="0" w:space="0" w:color="auto"/>
            <w:bottom w:val="none" w:sz="0" w:space="0" w:color="auto"/>
            <w:right w:val="none" w:sz="0" w:space="0" w:color="auto"/>
          </w:divBdr>
        </w:div>
        <w:div w:id="1216353512">
          <w:marLeft w:val="0"/>
          <w:marRight w:val="0"/>
          <w:marTop w:val="0"/>
          <w:marBottom w:val="0"/>
          <w:divBdr>
            <w:top w:val="none" w:sz="0" w:space="0" w:color="auto"/>
            <w:left w:val="none" w:sz="0" w:space="0" w:color="auto"/>
            <w:bottom w:val="none" w:sz="0" w:space="0" w:color="auto"/>
            <w:right w:val="none" w:sz="0" w:space="0" w:color="auto"/>
          </w:divBdr>
          <w:divsChild>
            <w:div w:id="407191835">
              <w:marLeft w:val="0"/>
              <w:marRight w:val="0"/>
              <w:marTop w:val="0"/>
              <w:marBottom w:val="0"/>
              <w:divBdr>
                <w:top w:val="none" w:sz="0" w:space="0" w:color="auto"/>
                <w:left w:val="none" w:sz="0" w:space="0" w:color="auto"/>
                <w:bottom w:val="none" w:sz="0" w:space="0" w:color="auto"/>
                <w:right w:val="none" w:sz="0" w:space="0" w:color="auto"/>
              </w:divBdr>
              <w:divsChild>
                <w:div w:id="1777600680">
                  <w:marLeft w:val="0"/>
                  <w:marRight w:val="0"/>
                  <w:marTop w:val="0"/>
                  <w:marBottom w:val="0"/>
                  <w:divBdr>
                    <w:top w:val="none" w:sz="0" w:space="0" w:color="auto"/>
                    <w:left w:val="none" w:sz="0" w:space="0" w:color="auto"/>
                    <w:bottom w:val="none" w:sz="0" w:space="0" w:color="auto"/>
                    <w:right w:val="none" w:sz="0" w:space="0" w:color="auto"/>
                  </w:divBdr>
                  <w:divsChild>
                    <w:div w:id="16796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5424">
      <w:bodyDiv w:val="1"/>
      <w:marLeft w:val="0"/>
      <w:marRight w:val="0"/>
      <w:marTop w:val="0"/>
      <w:marBottom w:val="0"/>
      <w:divBdr>
        <w:top w:val="none" w:sz="0" w:space="0" w:color="auto"/>
        <w:left w:val="none" w:sz="0" w:space="0" w:color="auto"/>
        <w:bottom w:val="none" w:sz="0" w:space="0" w:color="auto"/>
        <w:right w:val="none" w:sz="0" w:space="0" w:color="auto"/>
      </w:divBdr>
      <w:divsChild>
        <w:div w:id="1421953069">
          <w:marLeft w:val="0"/>
          <w:marRight w:val="0"/>
          <w:marTop w:val="0"/>
          <w:marBottom w:val="0"/>
          <w:divBdr>
            <w:top w:val="none" w:sz="0" w:space="0" w:color="auto"/>
            <w:left w:val="none" w:sz="0" w:space="0" w:color="auto"/>
            <w:bottom w:val="none" w:sz="0" w:space="0" w:color="auto"/>
            <w:right w:val="none" w:sz="0" w:space="0" w:color="auto"/>
          </w:divBdr>
          <w:divsChild>
            <w:div w:id="4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705">
      <w:bodyDiv w:val="1"/>
      <w:marLeft w:val="0"/>
      <w:marRight w:val="0"/>
      <w:marTop w:val="0"/>
      <w:marBottom w:val="0"/>
      <w:divBdr>
        <w:top w:val="none" w:sz="0" w:space="0" w:color="auto"/>
        <w:left w:val="none" w:sz="0" w:space="0" w:color="auto"/>
        <w:bottom w:val="none" w:sz="0" w:space="0" w:color="auto"/>
        <w:right w:val="none" w:sz="0" w:space="0" w:color="auto"/>
      </w:divBdr>
    </w:div>
    <w:div w:id="258759654">
      <w:bodyDiv w:val="1"/>
      <w:marLeft w:val="0"/>
      <w:marRight w:val="0"/>
      <w:marTop w:val="0"/>
      <w:marBottom w:val="0"/>
      <w:divBdr>
        <w:top w:val="none" w:sz="0" w:space="0" w:color="auto"/>
        <w:left w:val="none" w:sz="0" w:space="0" w:color="auto"/>
        <w:bottom w:val="none" w:sz="0" w:space="0" w:color="auto"/>
        <w:right w:val="none" w:sz="0" w:space="0" w:color="auto"/>
      </w:divBdr>
      <w:divsChild>
        <w:div w:id="1253582700">
          <w:marLeft w:val="0"/>
          <w:marRight w:val="0"/>
          <w:marTop w:val="0"/>
          <w:marBottom w:val="0"/>
          <w:divBdr>
            <w:top w:val="none" w:sz="0" w:space="0" w:color="auto"/>
            <w:left w:val="none" w:sz="0" w:space="0" w:color="auto"/>
            <w:bottom w:val="none" w:sz="0" w:space="0" w:color="auto"/>
            <w:right w:val="none" w:sz="0" w:space="0" w:color="auto"/>
          </w:divBdr>
        </w:div>
        <w:div w:id="956448546">
          <w:marLeft w:val="0"/>
          <w:marRight w:val="0"/>
          <w:marTop w:val="0"/>
          <w:marBottom w:val="0"/>
          <w:divBdr>
            <w:top w:val="none" w:sz="0" w:space="0" w:color="auto"/>
            <w:left w:val="none" w:sz="0" w:space="0" w:color="auto"/>
            <w:bottom w:val="none" w:sz="0" w:space="0" w:color="auto"/>
            <w:right w:val="none" w:sz="0" w:space="0" w:color="auto"/>
          </w:divBdr>
          <w:divsChild>
            <w:div w:id="774598402">
              <w:marLeft w:val="0"/>
              <w:marRight w:val="0"/>
              <w:marTop w:val="0"/>
              <w:marBottom w:val="0"/>
              <w:divBdr>
                <w:top w:val="none" w:sz="0" w:space="0" w:color="auto"/>
                <w:left w:val="none" w:sz="0" w:space="0" w:color="auto"/>
                <w:bottom w:val="none" w:sz="0" w:space="0" w:color="auto"/>
                <w:right w:val="none" w:sz="0" w:space="0" w:color="auto"/>
              </w:divBdr>
              <w:divsChild>
                <w:div w:id="231888099">
                  <w:marLeft w:val="0"/>
                  <w:marRight w:val="0"/>
                  <w:marTop w:val="0"/>
                  <w:marBottom w:val="0"/>
                  <w:divBdr>
                    <w:top w:val="none" w:sz="0" w:space="0" w:color="auto"/>
                    <w:left w:val="none" w:sz="0" w:space="0" w:color="auto"/>
                    <w:bottom w:val="none" w:sz="0" w:space="0" w:color="auto"/>
                    <w:right w:val="none" w:sz="0" w:space="0" w:color="auto"/>
                  </w:divBdr>
                  <w:divsChild>
                    <w:div w:id="10426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3793">
      <w:bodyDiv w:val="1"/>
      <w:marLeft w:val="0"/>
      <w:marRight w:val="0"/>
      <w:marTop w:val="0"/>
      <w:marBottom w:val="0"/>
      <w:divBdr>
        <w:top w:val="none" w:sz="0" w:space="0" w:color="auto"/>
        <w:left w:val="none" w:sz="0" w:space="0" w:color="auto"/>
        <w:bottom w:val="none" w:sz="0" w:space="0" w:color="auto"/>
        <w:right w:val="none" w:sz="0" w:space="0" w:color="auto"/>
      </w:divBdr>
    </w:div>
    <w:div w:id="650983802">
      <w:bodyDiv w:val="1"/>
      <w:marLeft w:val="0"/>
      <w:marRight w:val="0"/>
      <w:marTop w:val="0"/>
      <w:marBottom w:val="0"/>
      <w:divBdr>
        <w:top w:val="none" w:sz="0" w:space="0" w:color="auto"/>
        <w:left w:val="none" w:sz="0" w:space="0" w:color="auto"/>
        <w:bottom w:val="none" w:sz="0" w:space="0" w:color="auto"/>
        <w:right w:val="none" w:sz="0" w:space="0" w:color="auto"/>
      </w:divBdr>
      <w:divsChild>
        <w:div w:id="1860243328">
          <w:marLeft w:val="0"/>
          <w:marRight w:val="0"/>
          <w:marTop w:val="0"/>
          <w:marBottom w:val="0"/>
          <w:divBdr>
            <w:top w:val="none" w:sz="0" w:space="0" w:color="auto"/>
            <w:left w:val="none" w:sz="0" w:space="0" w:color="auto"/>
            <w:bottom w:val="none" w:sz="0" w:space="0" w:color="auto"/>
            <w:right w:val="none" w:sz="0" w:space="0" w:color="auto"/>
          </w:divBdr>
          <w:divsChild>
            <w:div w:id="1152600571">
              <w:marLeft w:val="0"/>
              <w:marRight w:val="0"/>
              <w:marTop w:val="0"/>
              <w:marBottom w:val="0"/>
              <w:divBdr>
                <w:top w:val="none" w:sz="0" w:space="0" w:color="auto"/>
                <w:left w:val="none" w:sz="0" w:space="0" w:color="auto"/>
                <w:bottom w:val="none" w:sz="0" w:space="0" w:color="auto"/>
                <w:right w:val="none" w:sz="0" w:space="0" w:color="auto"/>
              </w:divBdr>
            </w:div>
            <w:div w:id="1030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7540">
      <w:bodyDiv w:val="1"/>
      <w:marLeft w:val="0"/>
      <w:marRight w:val="0"/>
      <w:marTop w:val="0"/>
      <w:marBottom w:val="0"/>
      <w:divBdr>
        <w:top w:val="none" w:sz="0" w:space="0" w:color="auto"/>
        <w:left w:val="none" w:sz="0" w:space="0" w:color="auto"/>
        <w:bottom w:val="none" w:sz="0" w:space="0" w:color="auto"/>
        <w:right w:val="none" w:sz="0" w:space="0" w:color="auto"/>
      </w:divBdr>
      <w:divsChild>
        <w:div w:id="1911114571">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sChild>
            <w:div w:id="2131391789">
              <w:marLeft w:val="0"/>
              <w:marRight w:val="0"/>
              <w:marTop w:val="0"/>
              <w:marBottom w:val="0"/>
              <w:divBdr>
                <w:top w:val="none" w:sz="0" w:space="0" w:color="auto"/>
                <w:left w:val="none" w:sz="0" w:space="0" w:color="auto"/>
                <w:bottom w:val="none" w:sz="0" w:space="0" w:color="auto"/>
                <w:right w:val="none" w:sz="0" w:space="0" w:color="auto"/>
              </w:divBdr>
              <w:divsChild>
                <w:div w:id="2058583539">
                  <w:marLeft w:val="0"/>
                  <w:marRight w:val="0"/>
                  <w:marTop w:val="0"/>
                  <w:marBottom w:val="0"/>
                  <w:divBdr>
                    <w:top w:val="none" w:sz="0" w:space="0" w:color="auto"/>
                    <w:left w:val="none" w:sz="0" w:space="0" w:color="auto"/>
                    <w:bottom w:val="none" w:sz="0" w:space="0" w:color="auto"/>
                    <w:right w:val="none" w:sz="0" w:space="0" w:color="auto"/>
                  </w:divBdr>
                  <w:divsChild>
                    <w:div w:id="18301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7043">
      <w:bodyDiv w:val="1"/>
      <w:marLeft w:val="0"/>
      <w:marRight w:val="0"/>
      <w:marTop w:val="0"/>
      <w:marBottom w:val="0"/>
      <w:divBdr>
        <w:top w:val="none" w:sz="0" w:space="0" w:color="auto"/>
        <w:left w:val="none" w:sz="0" w:space="0" w:color="auto"/>
        <w:bottom w:val="none" w:sz="0" w:space="0" w:color="auto"/>
        <w:right w:val="none" w:sz="0" w:space="0" w:color="auto"/>
      </w:divBdr>
    </w:div>
    <w:div w:id="834616085">
      <w:bodyDiv w:val="1"/>
      <w:marLeft w:val="0"/>
      <w:marRight w:val="0"/>
      <w:marTop w:val="0"/>
      <w:marBottom w:val="0"/>
      <w:divBdr>
        <w:top w:val="none" w:sz="0" w:space="0" w:color="auto"/>
        <w:left w:val="none" w:sz="0" w:space="0" w:color="auto"/>
        <w:bottom w:val="none" w:sz="0" w:space="0" w:color="auto"/>
        <w:right w:val="none" w:sz="0" w:space="0" w:color="auto"/>
      </w:divBdr>
      <w:divsChild>
        <w:div w:id="150871772">
          <w:marLeft w:val="0"/>
          <w:marRight w:val="0"/>
          <w:marTop w:val="0"/>
          <w:marBottom w:val="0"/>
          <w:divBdr>
            <w:top w:val="none" w:sz="0" w:space="0" w:color="auto"/>
            <w:left w:val="none" w:sz="0" w:space="0" w:color="auto"/>
            <w:bottom w:val="none" w:sz="0" w:space="0" w:color="auto"/>
            <w:right w:val="none" w:sz="0" w:space="0" w:color="auto"/>
          </w:divBdr>
        </w:div>
        <w:div w:id="1575316032">
          <w:marLeft w:val="0"/>
          <w:marRight w:val="0"/>
          <w:marTop w:val="0"/>
          <w:marBottom w:val="0"/>
          <w:divBdr>
            <w:top w:val="none" w:sz="0" w:space="0" w:color="auto"/>
            <w:left w:val="none" w:sz="0" w:space="0" w:color="auto"/>
            <w:bottom w:val="none" w:sz="0" w:space="0" w:color="auto"/>
            <w:right w:val="none" w:sz="0" w:space="0" w:color="auto"/>
          </w:divBdr>
          <w:divsChild>
            <w:div w:id="714156965">
              <w:marLeft w:val="0"/>
              <w:marRight w:val="0"/>
              <w:marTop w:val="0"/>
              <w:marBottom w:val="0"/>
              <w:divBdr>
                <w:top w:val="none" w:sz="0" w:space="0" w:color="auto"/>
                <w:left w:val="none" w:sz="0" w:space="0" w:color="auto"/>
                <w:bottom w:val="none" w:sz="0" w:space="0" w:color="auto"/>
                <w:right w:val="none" w:sz="0" w:space="0" w:color="auto"/>
              </w:divBdr>
              <w:divsChild>
                <w:div w:id="1843816029">
                  <w:marLeft w:val="0"/>
                  <w:marRight w:val="0"/>
                  <w:marTop w:val="0"/>
                  <w:marBottom w:val="0"/>
                  <w:divBdr>
                    <w:top w:val="none" w:sz="0" w:space="0" w:color="auto"/>
                    <w:left w:val="none" w:sz="0" w:space="0" w:color="auto"/>
                    <w:bottom w:val="none" w:sz="0" w:space="0" w:color="auto"/>
                    <w:right w:val="none" w:sz="0" w:space="0" w:color="auto"/>
                  </w:divBdr>
                  <w:divsChild>
                    <w:div w:id="2058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57240">
      <w:bodyDiv w:val="1"/>
      <w:marLeft w:val="0"/>
      <w:marRight w:val="0"/>
      <w:marTop w:val="0"/>
      <w:marBottom w:val="0"/>
      <w:divBdr>
        <w:top w:val="none" w:sz="0" w:space="0" w:color="auto"/>
        <w:left w:val="none" w:sz="0" w:space="0" w:color="auto"/>
        <w:bottom w:val="none" w:sz="0" w:space="0" w:color="auto"/>
        <w:right w:val="none" w:sz="0" w:space="0" w:color="auto"/>
      </w:divBdr>
    </w:div>
    <w:div w:id="1266882244">
      <w:bodyDiv w:val="1"/>
      <w:marLeft w:val="0"/>
      <w:marRight w:val="0"/>
      <w:marTop w:val="0"/>
      <w:marBottom w:val="0"/>
      <w:divBdr>
        <w:top w:val="none" w:sz="0" w:space="0" w:color="auto"/>
        <w:left w:val="none" w:sz="0" w:space="0" w:color="auto"/>
        <w:bottom w:val="none" w:sz="0" w:space="0" w:color="auto"/>
        <w:right w:val="none" w:sz="0" w:space="0" w:color="auto"/>
      </w:divBdr>
    </w:div>
    <w:div w:id="1297292904">
      <w:bodyDiv w:val="1"/>
      <w:marLeft w:val="0"/>
      <w:marRight w:val="0"/>
      <w:marTop w:val="0"/>
      <w:marBottom w:val="0"/>
      <w:divBdr>
        <w:top w:val="none" w:sz="0" w:space="0" w:color="auto"/>
        <w:left w:val="none" w:sz="0" w:space="0" w:color="auto"/>
        <w:bottom w:val="none" w:sz="0" w:space="0" w:color="auto"/>
        <w:right w:val="none" w:sz="0" w:space="0" w:color="auto"/>
      </w:divBdr>
    </w:div>
    <w:div w:id="1338849731">
      <w:bodyDiv w:val="1"/>
      <w:marLeft w:val="0"/>
      <w:marRight w:val="0"/>
      <w:marTop w:val="0"/>
      <w:marBottom w:val="0"/>
      <w:divBdr>
        <w:top w:val="none" w:sz="0" w:space="0" w:color="auto"/>
        <w:left w:val="none" w:sz="0" w:space="0" w:color="auto"/>
        <w:bottom w:val="none" w:sz="0" w:space="0" w:color="auto"/>
        <w:right w:val="none" w:sz="0" w:space="0" w:color="auto"/>
      </w:divBdr>
    </w:div>
    <w:div w:id="1355961262">
      <w:bodyDiv w:val="1"/>
      <w:marLeft w:val="0"/>
      <w:marRight w:val="0"/>
      <w:marTop w:val="0"/>
      <w:marBottom w:val="0"/>
      <w:divBdr>
        <w:top w:val="none" w:sz="0" w:space="0" w:color="auto"/>
        <w:left w:val="none" w:sz="0" w:space="0" w:color="auto"/>
        <w:bottom w:val="none" w:sz="0" w:space="0" w:color="auto"/>
        <w:right w:val="none" w:sz="0" w:space="0" w:color="auto"/>
      </w:divBdr>
      <w:divsChild>
        <w:div w:id="111361499">
          <w:marLeft w:val="0"/>
          <w:marRight w:val="0"/>
          <w:marTop w:val="0"/>
          <w:marBottom w:val="0"/>
          <w:divBdr>
            <w:top w:val="none" w:sz="0" w:space="0" w:color="auto"/>
            <w:left w:val="none" w:sz="0" w:space="0" w:color="auto"/>
            <w:bottom w:val="none" w:sz="0" w:space="0" w:color="auto"/>
            <w:right w:val="none" w:sz="0" w:space="0" w:color="auto"/>
          </w:divBdr>
        </w:div>
        <w:div w:id="108594505">
          <w:marLeft w:val="0"/>
          <w:marRight w:val="0"/>
          <w:marTop w:val="0"/>
          <w:marBottom w:val="0"/>
          <w:divBdr>
            <w:top w:val="none" w:sz="0" w:space="0" w:color="auto"/>
            <w:left w:val="none" w:sz="0" w:space="0" w:color="auto"/>
            <w:bottom w:val="none" w:sz="0" w:space="0" w:color="auto"/>
            <w:right w:val="none" w:sz="0" w:space="0" w:color="auto"/>
          </w:divBdr>
        </w:div>
        <w:div w:id="1094548414">
          <w:marLeft w:val="0"/>
          <w:marRight w:val="0"/>
          <w:marTop w:val="0"/>
          <w:marBottom w:val="0"/>
          <w:divBdr>
            <w:top w:val="none" w:sz="0" w:space="0" w:color="auto"/>
            <w:left w:val="none" w:sz="0" w:space="0" w:color="auto"/>
            <w:bottom w:val="none" w:sz="0" w:space="0" w:color="auto"/>
            <w:right w:val="none" w:sz="0" w:space="0" w:color="auto"/>
          </w:divBdr>
        </w:div>
      </w:divsChild>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sChild>
        <w:div w:id="933434593">
          <w:marLeft w:val="0"/>
          <w:marRight w:val="0"/>
          <w:marTop w:val="0"/>
          <w:marBottom w:val="0"/>
          <w:divBdr>
            <w:top w:val="none" w:sz="0" w:space="0" w:color="auto"/>
            <w:left w:val="none" w:sz="0" w:space="0" w:color="auto"/>
            <w:bottom w:val="none" w:sz="0" w:space="0" w:color="auto"/>
            <w:right w:val="none" w:sz="0" w:space="0" w:color="auto"/>
          </w:divBdr>
        </w:div>
        <w:div w:id="130563185">
          <w:marLeft w:val="0"/>
          <w:marRight w:val="0"/>
          <w:marTop w:val="0"/>
          <w:marBottom w:val="0"/>
          <w:divBdr>
            <w:top w:val="none" w:sz="0" w:space="0" w:color="auto"/>
            <w:left w:val="none" w:sz="0" w:space="0" w:color="auto"/>
            <w:bottom w:val="none" w:sz="0" w:space="0" w:color="auto"/>
            <w:right w:val="none" w:sz="0" w:space="0" w:color="auto"/>
          </w:divBdr>
        </w:div>
      </w:divsChild>
    </w:div>
    <w:div w:id="1614898946">
      <w:bodyDiv w:val="1"/>
      <w:marLeft w:val="0"/>
      <w:marRight w:val="0"/>
      <w:marTop w:val="0"/>
      <w:marBottom w:val="0"/>
      <w:divBdr>
        <w:top w:val="none" w:sz="0" w:space="0" w:color="auto"/>
        <w:left w:val="none" w:sz="0" w:space="0" w:color="auto"/>
        <w:bottom w:val="none" w:sz="0" w:space="0" w:color="auto"/>
        <w:right w:val="none" w:sz="0" w:space="0" w:color="auto"/>
      </w:divBdr>
      <w:divsChild>
        <w:div w:id="1911184449">
          <w:marLeft w:val="0"/>
          <w:marRight w:val="0"/>
          <w:marTop w:val="0"/>
          <w:marBottom w:val="0"/>
          <w:divBdr>
            <w:top w:val="none" w:sz="0" w:space="0" w:color="auto"/>
            <w:left w:val="none" w:sz="0" w:space="0" w:color="auto"/>
            <w:bottom w:val="none" w:sz="0" w:space="0" w:color="auto"/>
            <w:right w:val="none" w:sz="0" w:space="0" w:color="auto"/>
          </w:divBdr>
        </w:div>
        <w:div w:id="1734624497">
          <w:marLeft w:val="0"/>
          <w:marRight w:val="0"/>
          <w:marTop w:val="0"/>
          <w:marBottom w:val="0"/>
          <w:divBdr>
            <w:top w:val="none" w:sz="0" w:space="0" w:color="auto"/>
            <w:left w:val="none" w:sz="0" w:space="0" w:color="auto"/>
            <w:bottom w:val="none" w:sz="0" w:space="0" w:color="auto"/>
            <w:right w:val="none" w:sz="0" w:space="0" w:color="auto"/>
          </w:divBdr>
          <w:divsChild>
            <w:div w:id="517239415">
              <w:marLeft w:val="0"/>
              <w:marRight w:val="0"/>
              <w:marTop w:val="0"/>
              <w:marBottom w:val="0"/>
              <w:divBdr>
                <w:top w:val="none" w:sz="0" w:space="0" w:color="auto"/>
                <w:left w:val="none" w:sz="0" w:space="0" w:color="auto"/>
                <w:bottom w:val="none" w:sz="0" w:space="0" w:color="auto"/>
                <w:right w:val="none" w:sz="0" w:space="0" w:color="auto"/>
              </w:divBdr>
              <w:divsChild>
                <w:div w:id="1330865607">
                  <w:marLeft w:val="0"/>
                  <w:marRight w:val="0"/>
                  <w:marTop w:val="0"/>
                  <w:marBottom w:val="0"/>
                  <w:divBdr>
                    <w:top w:val="none" w:sz="0" w:space="0" w:color="auto"/>
                    <w:left w:val="none" w:sz="0" w:space="0" w:color="auto"/>
                    <w:bottom w:val="none" w:sz="0" w:space="0" w:color="auto"/>
                    <w:right w:val="none" w:sz="0" w:space="0" w:color="auto"/>
                  </w:divBdr>
                  <w:divsChild>
                    <w:div w:id="21379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18750">
      <w:bodyDiv w:val="1"/>
      <w:marLeft w:val="0"/>
      <w:marRight w:val="0"/>
      <w:marTop w:val="0"/>
      <w:marBottom w:val="0"/>
      <w:divBdr>
        <w:top w:val="none" w:sz="0" w:space="0" w:color="auto"/>
        <w:left w:val="none" w:sz="0" w:space="0" w:color="auto"/>
        <w:bottom w:val="none" w:sz="0" w:space="0" w:color="auto"/>
        <w:right w:val="none" w:sz="0" w:space="0" w:color="auto"/>
      </w:divBdr>
    </w:div>
    <w:div w:id="2133398071">
      <w:bodyDiv w:val="1"/>
      <w:marLeft w:val="0"/>
      <w:marRight w:val="0"/>
      <w:marTop w:val="0"/>
      <w:marBottom w:val="0"/>
      <w:divBdr>
        <w:top w:val="none" w:sz="0" w:space="0" w:color="auto"/>
        <w:left w:val="none" w:sz="0" w:space="0" w:color="auto"/>
        <w:bottom w:val="none" w:sz="0" w:space="0" w:color="auto"/>
        <w:right w:val="none" w:sz="0" w:space="0" w:color="auto"/>
      </w:divBdr>
      <w:divsChild>
        <w:div w:id="1175153229">
          <w:marLeft w:val="0"/>
          <w:marRight w:val="0"/>
          <w:marTop w:val="0"/>
          <w:marBottom w:val="0"/>
          <w:divBdr>
            <w:top w:val="none" w:sz="0" w:space="0" w:color="auto"/>
            <w:left w:val="none" w:sz="0" w:space="0" w:color="auto"/>
            <w:bottom w:val="none" w:sz="0" w:space="0" w:color="auto"/>
            <w:right w:val="none" w:sz="0" w:space="0" w:color="auto"/>
          </w:divBdr>
        </w:div>
        <w:div w:id="550307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Pages>12</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2024-04-22T13:18:00Z</dcterms:created>
  <dcterms:modified xsi:type="dcterms:W3CDTF">2024-05-16T21:01:00Z</dcterms:modified>
</cp:coreProperties>
</file>